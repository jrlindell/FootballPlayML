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A84" w:rsidRPr="007A6E1D" w:rsidRDefault="006F3A84" w:rsidP="006F3A84">
      <w:pPr>
        <w:jc w:val="right"/>
        <w:rPr>
          <w:rFonts w:ascii="Times New Roman" w:hAnsi="Times New Roman" w:cs="Times New Roman"/>
          <w:sz w:val="24"/>
          <w:szCs w:val="24"/>
        </w:rPr>
      </w:pPr>
      <w:bookmarkStart w:id="0" w:name="_GoBack"/>
      <w:bookmarkEnd w:id="0"/>
      <w:r w:rsidRPr="007A6E1D">
        <w:rPr>
          <w:rFonts w:ascii="Times New Roman" w:hAnsi="Times New Roman" w:cs="Times New Roman"/>
          <w:sz w:val="24"/>
          <w:szCs w:val="24"/>
        </w:rPr>
        <w:t>Group Members: Jacob Lindell and Patrick Mackintosh</w:t>
      </w:r>
    </w:p>
    <w:p w:rsidR="006F3A84" w:rsidRPr="007A6E1D" w:rsidRDefault="006F3A84" w:rsidP="006F3A84">
      <w:pPr>
        <w:jc w:val="right"/>
        <w:rPr>
          <w:rFonts w:ascii="Times New Roman" w:hAnsi="Times New Roman" w:cs="Times New Roman"/>
          <w:sz w:val="24"/>
          <w:szCs w:val="24"/>
        </w:rPr>
      </w:pPr>
      <w:r w:rsidRPr="007A6E1D">
        <w:rPr>
          <w:rFonts w:ascii="Times New Roman" w:hAnsi="Times New Roman" w:cs="Times New Roman"/>
          <w:sz w:val="24"/>
          <w:szCs w:val="24"/>
        </w:rPr>
        <w:t>Lt Col Gaupp</w:t>
      </w:r>
    </w:p>
    <w:p w:rsidR="006F3A84" w:rsidRPr="007A6E1D" w:rsidRDefault="006F3A84" w:rsidP="006F3A84">
      <w:pPr>
        <w:jc w:val="right"/>
        <w:rPr>
          <w:rFonts w:ascii="Times New Roman" w:hAnsi="Times New Roman" w:cs="Times New Roman"/>
          <w:sz w:val="24"/>
          <w:szCs w:val="24"/>
        </w:rPr>
      </w:pPr>
      <w:r w:rsidRPr="007A6E1D">
        <w:rPr>
          <w:rFonts w:ascii="Times New Roman" w:hAnsi="Times New Roman" w:cs="Times New Roman"/>
          <w:sz w:val="24"/>
          <w:szCs w:val="24"/>
        </w:rPr>
        <w:t>M3</w:t>
      </w:r>
    </w:p>
    <w:p w:rsidR="006F3A84" w:rsidRPr="006F3A84" w:rsidRDefault="006F3A84" w:rsidP="006F3A84">
      <w:pPr>
        <w:jc w:val="right"/>
        <w:rPr>
          <w:rFonts w:ascii="Times New Roman" w:hAnsi="Times New Roman" w:cs="Times New Roman"/>
          <w:sz w:val="24"/>
          <w:szCs w:val="24"/>
        </w:rPr>
      </w:pPr>
      <w:r>
        <w:rPr>
          <w:rFonts w:ascii="Times New Roman" w:hAnsi="Times New Roman" w:cs="Times New Roman"/>
          <w:sz w:val="24"/>
          <w:szCs w:val="24"/>
        </w:rPr>
        <w:t>Milestone 2</w:t>
      </w:r>
    </w:p>
    <w:p w:rsidR="00D56E0E" w:rsidRPr="007B6813" w:rsidRDefault="00D56E0E" w:rsidP="007B6813">
      <w:pPr>
        <w:spacing w:after="100" w:line="480" w:lineRule="auto"/>
        <w:rPr>
          <w:rFonts w:ascii="Times New Roman" w:hAnsi="Times New Roman" w:cs="Times New Roman"/>
          <w:sz w:val="24"/>
        </w:rPr>
      </w:pPr>
      <w:r w:rsidRPr="007B6813">
        <w:rPr>
          <w:rFonts w:ascii="Times New Roman" w:hAnsi="Times New Roman" w:cs="Times New Roman"/>
          <w:b/>
          <w:sz w:val="24"/>
        </w:rPr>
        <w:t>1.  Overview</w:t>
      </w:r>
    </w:p>
    <w:p w:rsidR="00D56E0E" w:rsidRPr="007B6813" w:rsidRDefault="00D56E0E" w:rsidP="007B6813">
      <w:pPr>
        <w:spacing w:after="100" w:line="480" w:lineRule="auto"/>
        <w:ind w:firstLine="720"/>
        <w:rPr>
          <w:rFonts w:ascii="Times New Roman" w:hAnsi="Times New Roman" w:cs="Times New Roman"/>
          <w:sz w:val="24"/>
          <w:szCs w:val="24"/>
        </w:rPr>
      </w:pPr>
      <w:r w:rsidRPr="007B6813">
        <w:rPr>
          <w:rFonts w:ascii="Times New Roman" w:hAnsi="Times New Roman" w:cs="Times New Roman"/>
          <w:sz w:val="24"/>
        </w:rPr>
        <w:t xml:space="preserve">There are many factors that go into predicting </w:t>
      </w:r>
      <w:r w:rsidR="00FB4E40">
        <w:rPr>
          <w:rFonts w:ascii="Times New Roman" w:hAnsi="Times New Roman" w:cs="Times New Roman"/>
          <w:sz w:val="24"/>
        </w:rPr>
        <w:t>the play</w:t>
      </w:r>
      <w:r w:rsidRPr="007B6813">
        <w:rPr>
          <w:rFonts w:ascii="Times New Roman" w:hAnsi="Times New Roman" w:cs="Times New Roman"/>
          <w:sz w:val="24"/>
        </w:rPr>
        <w:t xml:space="preserve"> </w:t>
      </w:r>
      <w:r w:rsidR="00FB4E40">
        <w:rPr>
          <w:rFonts w:ascii="Times New Roman" w:hAnsi="Times New Roman" w:cs="Times New Roman"/>
          <w:sz w:val="24"/>
        </w:rPr>
        <w:t>an offensive team is going to call</w:t>
      </w:r>
      <w:r w:rsidRPr="007B6813">
        <w:rPr>
          <w:rFonts w:ascii="Times New Roman" w:hAnsi="Times New Roman" w:cs="Times New Roman"/>
          <w:sz w:val="24"/>
        </w:rPr>
        <w:t xml:space="preserve"> in the National Football League (NFL). Defensive coordinators have been seeing the significance of football analytics, and teams like the Broncos have started to use analysts to help with </w:t>
      </w:r>
      <w:r w:rsidR="00FB4E40">
        <w:rPr>
          <w:rFonts w:ascii="Times New Roman" w:hAnsi="Times New Roman" w:cs="Times New Roman"/>
          <w:sz w:val="24"/>
        </w:rPr>
        <w:t xml:space="preserve">both offensive and </w:t>
      </w:r>
      <w:r w:rsidRPr="007B6813">
        <w:rPr>
          <w:rFonts w:ascii="Times New Roman" w:hAnsi="Times New Roman" w:cs="Times New Roman"/>
          <w:sz w:val="24"/>
        </w:rPr>
        <w:t>defensive play calling (</w:t>
      </w:r>
      <w:r w:rsidR="00906CA2" w:rsidRPr="00BB73D8">
        <w:rPr>
          <w:rFonts w:ascii="Times New Roman" w:hAnsi="Times New Roman" w:cs="Times New Roman"/>
          <w:color w:val="000000"/>
          <w:sz w:val="24"/>
          <w:szCs w:val="24"/>
          <w:shd w:val="clear" w:color="auto" w:fill="F2F2F2"/>
        </w:rPr>
        <w:t>Wagner-McGough</w:t>
      </w:r>
      <w:r w:rsidRPr="007B6813">
        <w:rPr>
          <w:rFonts w:ascii="Times New Roman" w:hAnsi="Times New Roman" w:cs="Times New Roman"/>
          <w:sz w:val="24"/>
        </w:rPr>
        <w:t>).</w:t>
      </w:r>
      <w:commentRangeStart w:id="1"/>
      <w:r w:rsidRPr="007B6813">
        <w:rPr>
          <w:rFonts w:ascii="Times New Roman" w:hAnsi="Times New Roman" w:cs="Times New Roman"/>
          <w:sz w:val="24"/>
        </w:rPr>
        <w:t xml:space="preserve"> </w:t>
      </w:r>
      <w:r w:rsidR="004C79EB" w:rsidRPr="007B6813">
        <w:rPr>
          <w:rFonts w:ascii="Times New Roman" w:hAnsi="Times New Roman" w:cs="Times New Roman"/>
          <w:sz w:val="24"/>
        </w:rPr>
        <w:t>Factors</w:t>
      </w:r>
      <w:r w:rsidRPr="007B6813">
        <w:rPr>
          <w:rFonts w:ascii="Times New Roman" w:hAnsi="Times New Roman" w:cs="Times New Roman"/>
          <w:sz w:val="24"/>
        </w:rPr>
        <w:t xml:space="preserve"> like yardage, down and opponent </w:t>
      </w:r>
      <w:ins w:id="2" w:author="Gahafer, Allison M C4C USAF USAFA CW/CS03" w:date="2015-10-14T09:51:00Z">
        <w:r w:rsidR="003A174B">
          <w:rPr>
            <w:rFonts w:ascii="Times New Roman" w:hAnsi="Times New Roman" w:cs="Times New Roman"/>
            <w:sz w:val="24"/>
          </w:rPr>
          <w:t xml:space="preserve">statistics (?) </w:t>
        </w:r>
      </w:ins>
      <w:r w:rsidRPr="007B6813">
        <w:rPr>
          <w:rFonts w:ascii="Times New Roman" w:hAnsi="Times New Roman" w:cs="Times New Roman"/>
          <w:sz w:val="24"/>
        </w:rPr>
        <w:t xml:space="preserve">all could play a large role in </w:t>
      </w:r>
      <w:r w:rsidR="00FB4E40">
        <w:rPr>
          <w:rFonts w:ascii="Times New Roman" w:hAnsi="Times New Roman" w:cs="Times New Roman"/>
          <w:sz w:val="24"/>
        </w:rPr>
        <w:t>the play a team will call</w:t>
      </w:r>
      <w:r w:rsidRPr="007B6813">
        <w:rPr>
          <w:rFonts w:ascii="Times New Roman" w:hAnsi="Times New Roman" w:cs="Times New Roman"/>
          <w:sz w:val="24"/>
        </w:rPr>
        <w:t xml:space="preserve">, and </w:t>
      </w:r>
      <w:r w:rsidR="00FB4E40">
        <w:rPr>
          <w:rFonts w:ascii="Times New Roman" w:hAnsi="Times New Roman" w:cs="Times New Roman"/>
          <w:sz w:val="24"/>
        </w:rPr>
        <w:t>while at one point it was left to</w:t>
      </w:r>
      <w:r w:rsidR="004C79EB" w:rsidRPr="007B6813">
        <w:rPr>
          <w:rFonts w:ascii="Times New Roman" w:hAnsi="Times New Roman" w:cs="Times New Roman"/>
          <w:sz w:val="24"/>
        </w:rPr>
        <w:t xml:space="preserve"> </w:t>
      </w:r>
      <w:r w:rsidR="00906CA2">
        <w:rPr>
          <w:rFonts w:ascii="Times New Roman" w:hAnsi="Times New Roman" w:cs="Times New Roman"/>
          <w:sz w:val="24"/>
        </w:rPr>
        <w:t xml:space="preserve">a </w:t>
      </w:r>
      <w:r w:rsidR="004C79EB" w:rsidRPr="007B6813">
        <w:rPr>
          <w:rFonts w:ascii="Times New Roman" w:hAnsi="Times New Roman" w:cs="Times New Roman"/>
          <w:sz w:val="24"/>
        </w:rPr>
        <w:t>team’s staff to decide what defense to call, there coul</w:t>
      </w:r>
      <w:r w:rsidR="00906CA2">
        <w:rPr>
          <w:rFonts w:ascii="Times New Roman" w:hAnsi="Times New Roman" w:cs="Times New Roman"/>
          <w:sz w:val="24"/>
        </w:rPr>
        <w:t xml:space="preserve">d be value in an analysis of </w:t>
      </w:r>
      <w:proofErr w:type="spellStart"/>
      <w:proofErr w:type="gramStart"/>
      <w:r w:rsidR="00906CA2">
        <w:rPr>
          <w:rFonts w:ascii="Times New Roman" w:hAnsi="Times New Roman" w:cs="Times New Roman"/>
          <w:sz w:val="24"/>
        </w:rPr>
        <w:t>a</w:t>
      </w:r>
      <w:proofErr w:type="spellEnd"/>
      <w:proofErr w:type="gramEnd"/>
      <w:r w:rsidR="00906CA2">
        <w:rPr>
          <w:rFonts w:ascii="Times New Roman" w:hAnsi="Times New Roman" w:cs="Times New Roman"/>
          <w:sz w:val="24"/>
        </w:rPr>
        <w:t xml:space="preserve"> individual play data over a season</w:t>
      </w:r>
      <w:r w:rsidR="004C79EB" w:rsidRPr="007B6813">
        <w:rPr>
          <w:rFonts w:ascii="Times New Roman" w:hAnsi="Times New Roman" w:cs="Times New Roman"/>
          <w:sz w:val="24"/>
        </w:rPr>
        <w:t xml:space="preserve">. </w:t>
      </w:r>
      <w:commentRangeEnd w:id="1"/>
      <w:r w:rsidR="003A174B">
        <w:rPr>
          <w:rStyle w:val="CommentReference"/>
        </w:rPr>
        <w:commentReference w:id="1"/>
      </w:r>
      <w:r w:rsidR="004C79EB" w:rsidRPr="007B6813">
        <w:rPr>
          <w:rFonts w:ascii="Times New Roman" w:hAnsi="Times New Roman" w:cs="Times New Roman"/>
          <w:sz w:val="24"/>
        </w:rPr>
        <w:t xml:space="preserve">The goal of this project is to predict the type </w:t>
      </w:r>
      <w:r w:rsidR="00BB2FAB">
        <w:rPr>
          <w:rFonts w:ascii="Times New Roman" w:hAnsi="Times New Roman" w:cs="Times New Roman"/>
          <w:sz w:val="24"/>
          <w:szCs w:val="24"/>
        </w:rPr>
        <w:t>of play the offense is going to run</w:t>
      </w:r>
      <w:r w:rsidR="004C79EB" w:rsidRPr="007B6813">
        <w:rPr>
          <w:rFonts w:ascii="Times New Roman" w:hAnsi="Times New Roman" w:cs="Times New Roman"/>
          <w:sz w:val="24"/>
          <w:szCs w:val="24"/>
        </w:rPr>
        <w:t xml:space="preserve">, and the location of that play, based on the current conditions of the team. </w:t>
      </w:r>
      <w:commentRangeStart w:id="3"/>
      <w:r w:rsidR="00BB2FAB">
        <w:rPr>
          <w:rFonts w:ascii="Times New Roman" w:hAnsi="Times New Roman" w:cs="Times New Roman"/>
          <w:sz w:val="24"/>
          <w:szCs w:val="24"/>
        </w:rPr>
        <w:t xml:space="preserve">With this data, we will be able to inform the Defensive Coordinator on what type of play </w:t>
      </w:r>
      <w:r w:rsidR="00906CA2">
        <w:rPr>
          <w:rFonts w:ascii="Times New Roman" w:hAnsi="Times New Roman" w:cs="Times New Roman"/>
          <w:sz w:val="24"/>
          <w:szCs w:val="24"/>
        </w:rPr>
        <w:t>the offense will most likely run.</w:t>
      </w:r>
      <w:commentRangeEnd w:id="3"/>
      <w:r w:rsidR="003A174B">
        <w:rPr>
          <w:rStyle w:val="CommentReference"/>
        </w:rPr>
        <w:commentReference w:id="3"/>
      </w:r>
    </w:p>
    <w:p w:rsidR="00D56E0E" w:rsidRPr="007B6813" w:rsidRDefault="00D56E0E" w:rsidP="007B6813">
      <w:pPr>
        <w:spacing w:after="100" w:line="480" w:lineRule="auto"/>
        <w:rPr>
          <w:rFonts w:ascii="Times New Roman" w:hAnsi="Times New Roman" w:cs="Times New Roman"/>
          <w:sz w:val="24"/>
          <w:szCs w:val="24"/>
        </w:rPr>
      </w:pPr>
      <w:r w:rsidRPr="007B6813">
        <w:rPr>
          <w:rFonts w:ascii="Times New Roman" w:hAnsi="Times New Roman" w:cs="Times New Roman"/>
          <w:b/>
          <w:sz w:val="24"/>
          <w:szCs w:val="24"/>
        </w:rPr>
        <w:t>2.</w:t>
      </w:r>
      <w:r w:rsidRPr="007B6813">
        <w:rPr>
          <w:rFonts w:ascii="Times New Roman" w:hAnsi="Times New Roman" w:cs="Times New Roman"/>
          <w:sz w:val="24"/>
          <w:szCs w:val="24"/>
        </w:rPr>
        <w:t xml:space="preserve">  </w:t>
      </w:r>
      <w:r w:rsidRPr="007B6813">
        <w:rPr>
          <w:rFonts w:ascii="Times New Roman" w:hAnsi="Times New Roman" w:cs="Times New Roman"/>
          <w:b/>
          <w:sz w:val="24"/>
          <w:szCs w:val="24"/>
        </w:rPr>
        <w:t>Data and Data Processing</w:t>
      </w:r>
      <w:r w:rsidRPr="007B6813">
        <w:rPr>
          <w:rFonts w:ascii="Times New Roman" w:hAnsi="Times New Roman" w:cs="Times New Roman"/>
          <w:sz w:val="24"/>
          <w:szCs w:val="24"/>
        </w:rPr>
        <w:t xml:space="preserve"> </w:t>
      </w:r>
    </w:p>
    <w:p w:rsidR="00256CF8" w:rsidRDefault="00256CF8" w:rsidP="00D00DE1">
      <w:pPr>
        <w:spacing w:after="0" w:line="480" w:lineRule="auto"/>
        <w:ind w:firstLine="720"/>
        <w:rPr>
          <w:rFonts w:ascii="Times New Roman" w:hAnsi="Times New Roman" w:cs="Times New Roman"/>
          <w:sz w:val="24"/>
          <w:szCs w:val="24"/>
        </w:rPr>
      </w:pPr>
      <w:r w:rsidRPr="007A6E1D">
        <w:rPr>
          <w:rFonts w:ascii="Times New Roman" w:hAnsi="Times New Roman" w:cs="Times New Roman"/>
          <w:sz w:val="24"/>
          <w:szCs w:val="24"/>
        </w:rPr>
        <w:t>The data that we will be using was given by Major Pietz during the OR 495 class last semester for the</w:t>
      </w:r>
      <w:r w:rsidR="00906CA2">
        <w:rPr>
          <w:rFonts w:ascii="Times New Roman" w:hAnsi="Times New Roman" w:cs="Times New Roman"/>
          <w:sz w:val="24"/>
          <w:szCs w:val="24"/>
        </w:rPr>
        <w:t xml:space="preserve"> purpose of determining if team</w:t>
      </w:r>
      <w:r w:rsidRPr="007A6E1D">
        <w:rPr>
          <w:rFonts w:ascii="Times New Roman" w:hAnsi="Times New Roman" w:cs="Times New Roman"/>
          <w:sz w:val="24"/>
          <w:szCs w:val="24"/>
        </w:rPr>
        <w:t xml:space="preserve">s that run more than 20 times per game are more likely to win. The data includes all of the information collected during a given play; the offensive team, down, yardage, play choice (run or pass), play selected (run right, deep pass), player used, etc. We will need to organize all of the plays by team, and figure out a team’s strengths and weaknesses on both sides of the field in order to best select the next play that should be called. </w:t>
      </w:r>
      <w:r w:rsidRPr="007A6E1D">
        <w:rPr>
          <w:rFonts w:ascii="Times New Roman" w:hAnsi="Times New Roman" w:cs="Times New Roman"/>
          <w:sz w:val="24"/>
          <w:szCs w:val="24"/>
        </w:rPr>
        <w:lastRenderedPageBreak/>
        <w:t>The data is given in Excel and is compatible with Stata.</w:t>
      </w:r>
      <w:r>
        <w:rPr>
          <w:rFonts w:ascii="Times New Roman" w:hAnsi="Times New Roman" w:cs="Times New Roman"/>
          <w:sz w:val="24"/>
          <w:szCs w:val="24"/>
        </w:rPr>
        <w:t xml:space="preserve"> We have data from the 2013 season and 2104 season, but so far the analysis has focused on the earlier </w:t>
      </w:r>
      <w:r w:rsidR="00416685">
        <w:rPr>
          <w:rFonts w:ascii="Times New Roman" w:hAnsi="Times New Roman" w:cs="Times New Roman"/>
          <w:sz w:val="24"/>
          <w:szCs w:val="24"/>
        </w:rPr>
        <w:t>year’s</w:t>
      </w:r>
      <w:r>
        <w:rPr>
          <w:rFonts w:ascii="Times New Roman" w:hAnsi="Times New Roman" w:cs="Times New Roman"/>
          <w:sz w:val="24"/>
          <w:szCs w:val="24"/>
        </w:rPr>
        <w:t xml:space="preserve"> data.</w:t>
      </w:r>
    </w:p>
    <w:p w:rsidR="007B6813" w:rsidRPr="007B6813" w:rsidRDefault="007B6813" w:rsidP="00D00DE1">
      <w:pPr>
        <w:spacing w:after="0" w:line="480" w:lineRule="auto"/>
        <w:ind w:firstLine="720"/>
        <w:rPr>
          <w:rFonts w:ascii="Times New Roman" w:hAnsi="Times New Roman" w:cs="Times New Roman"/>
          <w:sz w:val="24"/>
          <w:szCs w:val="24"/>
        </w:rPr>
      </w:pPr>
      <w:r w:rsidRPr="007B6813">
        <w:rPr>
          <w:rFonts w:ascii="Times New Roman" w:hAnsi="Times New Roman" w:cs="Times New Roman"/>
          <w:sz w:val="24"/>
          <w:szCs w:val="24"/>
        </w:rPr>
        <w:t>The type of</w:t>
      </w:r>
      <w:r w:rsidR="00BB2FAB">
        <w:rPr>
          <w:rFonts w:ascii="Times New Roman" w:hAnsi="Times New Roman" w:cs="Times New Roman"/>
          <w:sz w:val="24"/>
          <w:szCs w:val="24"/>
        </w:rPr>
        <w:t xml:space="preserve"> data we have acquired is cross-</w:t>
      </w:r>
      <w:r w:rsidRPr="007B6813">
        <w:rPr>
          <w:rFonts w:ascii="Times New Roman" w:hAnsi="Times New Roman" w:cs="Times New Roman"/>
          <w:sz w:val="24"/>
          <w:szCs w:val="24"/>
        </w:rPr>
        <w:t>sectional data. While there is a time variable present in our data, we do not see it significant to test how variables differ over time. We are looking at many individual subjects, in this case offensive plays from the regular NFL se</w:t>
      </w:r>
      <w:r w:rsidR="00BB2FAB">
        <w:rPr>
          <w:rFonts w:ascii="Times New Roman" w:hAnsi="Times New Roman" w:cs="Times New Roman"/>
          <w:sz w:val="24"/>
          <w:szCs w:val="24"/>
        </w:rPr>
        <w:t>ason, therefore not making time-</w:t>
      </w:r>
      <w:r w:rsidRPr="007B6813">
        <w:rPr>
          <w:rFonts w:ascii="Times New Roman" w:hAnsi="Times New Roman" w:cs="Times New Roman"/>
          <w:sz w:val="24"/>
          <w:szCs w:val="24"/>
        </w:rPr>
        <w:t>series or panel data applicable.</w:t>
      </w:r>
    </w:p>
    <w:p w:rsidR="007B6813" w:rsidRPr="007B6813" w:rsidRDefault="007B6813" w:rsidP="00D00DE1">
      <w:pPr>
        <w:spacing w:after="0" w:line="480" w:lineRule="auto"/>
        <w:ind w:firstLine="720"/>
        <w:rPr>
          <w:rFonts w:ascii="Times New Roman" w:hAnsi="Times New Roman" w:cs="Times New Roman"/>
          <w:sz w:val="24"/>
          <w:szCs w:val="24"/>
        </w:rPr>
      </w:pPr>
      <w:r w:rsidRPr="007B6813">
        <w:rPr>
          <w:rFonts w:ascii="Times New Roman" w:hAnsi="Times New Roman" w:cs="Times New Roman"/>
          <w:sz w:val="24"/>
          <w:szCs w:val="24"/>
        </w:rPr>
        <w:t>The data has 33</w:t>
      </w:r>
      <w:r w:rsidR="00BB2FAB">
        <w:rPr>
          <w:rFonts w:ascii="Times New Roman" w:hAnsi="Times New Roman" w:cs="Times New Roman"/>
          <w:sz w:val="24"/>
          <w:szCs w:val="24"/>
        </w:rPr>
        <w:t>,</w:t>
      </w:r>
      <w:r w:rsidRPr="007B6813">
        <w:rPr>
          <w:rFonts w:ascii="Times New Roman" w:hAnsi="Times New Roman" w:cs="Times New Roman"/>
          <w:sz w:val="24"/>
          <w:szCs w:val="24"/>
        </w:rPr>
        <w:t>398 rows, meaning 33</w:t>
      </w:r>
      <w:r w:rsidR="00BB2FAB">
        <w:rPr>
          <w:rFonts w:ascii="Times New Roman" w:hAnsi="Times New Roman" w:cs="Times New Roman"/>
          <w:sz w:val="24"/>
          <w:szCs w:val="24"/>
        </w:rPr>
        <w:t>,</w:t>
      </w:r>
      <w:r w:rsidRPr="007B6813">
        <w:rPr>
          <w:rFonts w:ascii="Times New Roman" w:hAnsi="Times New Roman" w:cs="Times New Roman"/>
          <w:sz w:val="24"/>
          <w:szCs w:val="24"/>
        </w:rPr>
        <w:t xml:space="preserve">398 different </w:t>
      </w:r>
      <w:proofErr w:type="gramStart"/>
      <w:r w:rsidRPr="007B6813">
        <w:rPr>
          <w:rFonts w:ascii="Times New Roman" w:hAnsi="Times New Roman" w:cs="Times New Roman"/>
          <w:sz w:val="24"/>
          <w:szCs w:val="24"/>
        </w:rPr>
        <w:t>offensive</w:t>
      </w:r>
      <w:proofErr w:type="gramEnd"/>
      <w:r w:rsidRPr="007B6813">
        <w:rPr>
          <w:rFonts w:ascii="Times New Roman" w:hAnsi="Times New Roman" w:cs="Times New Roman"/>
          <w:sz w:val="24"/>
          <w:szCs w:val="24"/>
        </w:rPr>
        <w:t xml:space="preserve"> plays recorded taken from 32 teams playing 16 games each. This spans over 58 variables such as team, opponent, down and field location, and totals to 1</w:t>
      </w:r>
      <w:r w:rsidR="00BB2FAB">
        <w:rPr>
          <w:rFonts w:ascii="Times New Roman" w:hAnsi="Times New Roman" w:cs="Times New Roman"/>
          <w:sz w:val="24"/>
          <w:szCs w:val="24"/>
        </w:rPr>
        <w:t>,</w:t>
      </w:r>
      <w:r w:rsidRPr="007B6813">
        <w:rPr>
          <w:rFonts w:ascii="Times New Roman" w:hAnsi="Times New Roman" w:cs="Times New Roman"/>
          <w:sz w:val="24"/>
          <w:szCs w:val="24"/>
        </w:rPr>
        <w:t>930</w:t>
      </w:r>
      <w:r w:rsidR="00BB2FAB">
        <w:rPr>
          <w:rFonts w:ascii="Times New Roman" w:hAnsi="Times New Roman" w:cs="Times New Roman"/>
          <w:sz w:val="24"/>
          <w:szCs w:val="24"/>
        </w:rPr>
        <w:t>,</w:t>
      </w:r>
      <w:r w:rsidRPr="007B6813">
        <w:rPr>
          <w:rFonts w:ascii="Times New Roman" w:hAnsi="Times New Roman" w:cs="Times New Roman"/>
          <w:sz w:val="24"/>
          <w:szCs w:val="24"/>
        </w:rPr>
        <w:t xml:space="preserve">299 data points. </w:t>
      </w:r>
      <w:commentRangeStart w:id="4"/>
      <w:r w:rsidRPr="007B6813">
        <w:rPr>
          <w:rFonts w:ascii="Times New Roman" w:hAnsi="Times New Roman" w:cs="Times New Roman"/>
          <w:sz w:val="24"/>
          <w:szCs w:val="24"/>
        </w:rPr>
        <w:t>However, exploring our data we have come to the conclusion that about 22 of the variables will most likely be explanatory in our model</w:t>
      </w:r>
      <w:r w:rsidR="008F7773">
        <w:rPr>
          <w:rFonts w:ascii="Times New Roman" w:hAnsi="Times New Roman" w:cs="Times New Roman"/>
          <w:sz w:val="24"/>
          <w:szCs w:val="24"/>
        </w:rPr>
        <w:t xml:space="preserve">, which are listed in the </w:t>
      </w:r>
      <w:r w:rsidR="00D35313">
        <w:rPr>
          <w:rFonts w:ascii="Times New Roman" w:hAnsi="Times New Roman" w:cs="Times New Roman"/>
          <w:sz w:val="24"/>
          <w:szCs w:val="24"/>
        </w:rPr>
        <w:t>Appendix A</w:t>
      </w:r>
      <w:r w:rsidR="008F7773">
        <w:rPr>
          <w:rFonts w:ascii="Times New Roman" w:hAnsi="Times New Roman" w:cs="Times New Roman"/>
          <w:sz w:val="24"/>
          <w:szCs w:val="24"/>
        </w:rPr>
        <w:t xml:space="preserve">. </w:t>
      </w:r>
      <w:commentRangeEnd w:id="4"/>
      <w:r w:rsidR="003A174B">
        <w:rPr>
          <w:rStyle w:val="CommentReference"/>
        </w:rPr>
        <w:commentReference w:id="4"/>
      </w:r>
      <w:proofErr w:type="gramStart"/>
      <w:r w:rsidR="008F7773">
        <w:rPr>
          <w:rFonts w:ascii="Times New Roman" w:hAnsi="Times New Roman" w:cs="Times New Roman"/>
          <w:sz w:val="24"/>
          <w:szCs w:val="24"/>
        </w:rPr>
        <w:t>The</w:t>
      </w:r>
      <w:proofErr w:type="gramEnd"/>
      <w:r w:rsidR="008F7773">
        <w:rPr>
          <w:rFonts w:ascii="Times New Roman" w:hAnsi="Times New Roman" w:cs="Times New Roman"/>
          <w:sz w:val="24"/>
          <w:szCs w:val="24"/>
        </w:rPr>
        <w:t xml:space="preserve"> many variables can be cut down further with more exploration. </w:t>
      </w:r>
      <w:r w:rsidRPr="007B6813">
        <w:rPr>
          <w:rFonts w:ascii="Times New Roman" w:hAnsi="Times New Roman" w:cs="Times New Roman"/>
          <w:sz w:val="24"/>
          <w:szCs w:val="24"/>
        </w:rPr>
        <w:t>Another 4 are related to the dependent variable, as they have to do with what the team</w:t>
      </w:r>
      <w:r w:rsidR="00BB2FAB">
        <w:rPr>
          <w:rFonts w:ascii="Times New Roman" w:hAnsi="Times New Roman" w:cs="Times New Roman"/>
          <w:sz w:val="24"/>
          <w:szCs w:val="24"/>
        </w:rPr>
        <w:t>’</w:t>
      </w:r>
      <w:r w:rsidRPr="007B6813">
        <w:rPr>
          <w:rFonts w:ascii="Times New Roman" w:hAnsi="Times New Roman" w:cs="Times New Roman"/>
          <w:sz w:val="24"/>
          <w:szCs w:val="24"/>
        </w:rPr>
        <w:t xml:space="preserve">s play </w:t>
      </w:r>
      <w:r w:rsidR="00BB2FAB">
        <w:rPr>
          <w:rFonts w:ascii="Times New Roman" w:hAnsi="Times New Roman" w:cs="Times New Roman"/>
          <w:sz w:val="24"/>
          <w:szCs w:val="24"/>
        </w:rPr>
        <w:t xml:space="preserve">call </w:t>
      </w:r>
      <w:r w:rsidRPr="007B6813">
        <w:rPr>
          <w:rFonts w:ascii="Times New Roman" w:hAnsi="Times New Roman" w:cs="Times New Roman"/>
          <w:sz w:val="24"/>
          <w:szCs w:val="24"/>
        </w:rPr>
        <w:t>is and where the ball is going.</w:t>
      </w:r>
    </w:p>
    <w:p w:rsidR="007B6813" w:rsidRPr="007B6813" w:rsidRDefault="007B6813" w:rsidP="007B6813">
      <w:pPr>
        <w:spacing w:after="0" w:line="480" w:lineRule="auto"/>
        <w:ind w:firstLine="720"/>
        <w:rPr>
          <w:rFonts w:ascii="Times New Roman" w:hAnsi="Times New Roman" w:cs="Times New Roman"/>
          <w:sz w:val="24"/>
          <w:szCs w:val="24"/>
        </w:rPr>
      </w:pPr>
      <w:r w:rsidRPr="007B6813">
        <w:rPr>
          <w:rFonts w:ascii="Times New Roman" w:hAnsi="Times New Roman" w:cs="Times New Roman"/>
          <w:sz w:val="24"/>
          <w:szCs w:val="24"/>
        </w:rPr>
        <w:t>Our data is very complete, especially for its size. Of the almost 2 million data points only 7</w:t>
      </w:r>
      <w:r w:rsidR="00B755BC">
        <w:rPr>
          <w:rFonts w:ascii="Times New Roman" w:hAnsi="Times New Roman" w:cs="Times New Roman"/>
          <w:sz w:val="24"/>
          <w:szCs w:val="24"/>
        </w:rPr>
        <w:t>,</w:t>
      </w:r>
      <w:r w:rsidRPr="007B6813">
        <w:rPr>
          <w:rFonts w:ascii="Times New Roman" w:hAnsi="Times New Roman" w:cs="Times New Roman"/>
          <w:sz w:val="24"/>
          <w:szCs w:val="24"/>
        </w:rPr>
        <w:t>693 are not filled in</w:t>
      </w:r>
      <w:r w:rsidR="00B755BC">
        <w:rPr>
          <w:rFonts w:ascii="Times New Roman" w:hAnsi="Times New Roman" w:cs="Times New Roman"/>
          <w:sz w:val="24"/>
          <w:szCs w:val="24"/>
        </w:rPr>
        <w:t>, which is less than 1% of the data</w:t>
      </w:r>
      <w:r w:rsidRPr="007B6813">
        <w:rPr>
          <w:rFonts w:ascii="Times New Roman" w:hAnsi="Times New Roman" w:cs="Times New Roman"/>
          <w:sz w:val="24"/>
          <w:szCs w:val="24"/>
        </w:rPr>
        <w:t xml:space="preserve">. However it appears the missing data is not absent, but represent an action not happening. For example, if there isn’t a fumble on the play there is no data point </w:t>
      </w:r>
      <w:r w:rsidR="00B755BC">
        <w:rPr>
          <w:rFonts w:ascii="Times New Roman" w:hAnsi="Times New Roman" w:cs="Times New Roman"/>
          <w:sz w:val="24"/>
          <w:szCs w:val="24"/>
        </w:rPr>
        <w:t>in the fumble column</w:t>
      </w:r>
      <w:r w:rsidRPr="007B6813">
        <w:rPr>
          <w:rFonts w:ascii="Times New Roman" w:hAnsi="Times New Roman" w:cs="Times New Roman"/>
          <w:sz w:val="24"/>
          <w:szCs w:val="24"/>
        </w:rPr>
        <w:t xml:space="preserve">. This is relevant for other variables like interceptions, receiver, or pass location, which would not have values if the play wasn’t a pass. To deal with this problem we have created dummy variables with a zero when an action didn’t happen and a 1 when it did. </w:t>
      </w:r>
    </w:p>
    <w:p w:rsidR="007B6813" w:rsidRPr="007B6813" w:rsidRDefault="00E73C24" w:rsidP="00961782">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5"/>
      <w:r>
        <w:rPr>
          <w:rFonts w:ascii="Times New Roman" w:hAnsi="Times New Roman" w:cs="Times New Roman"/>
          <w:sz w:val="24"/>
          <w:szCs w:val="24"/>
        </w:rPr>
        <w:t xml:space="preserve">To prepare our data for Stata we initially took out the </w:t>
      </w:r>
      <w:r w:rsidR="00961782">
        <w:rPr>
          <w:rFonts w:ascii="Times New Roman" w:hAnsi="Times New Roman" w:cs="Times New Roman"/>
          <w:sz w:val="24"/>
          <w:szCs w:val="24"/>
        </w:rPr>
        <w:t>variables</w:t>
      </w:r>
      <w:r>
        <w:rPr>
          <w:rFonts w:ascii="Times New Roman" w:hAnsi="Times New Roman" w:cs="Times New Roman"/>
          <w:sz w:val="24"/>
          <w:szCs w:val="24"/>
        </w:rPr>
        <w:t xml:space="preserve"> which were </w:t>
      </w:r>
      <w:r w:rsidR="00906CA2">
        <w:rPr>
          <w:rFonts w:ascii="Times New Roman" w:hAnsi="Times New Roman" w:cs="Times New Roman"/>
          <w:sz w:val="24"/>
          <w:szCs w:val="24"/>
        </w:rPr>
        <w:t>not seen as viable in our model</w:t>
      </w:r>
      <w:r>
        <w:rPr>
          <w:rFonts w:ascii="Times New Roman" w:hAnsi="Times New Roman" w:cs="Times New Roman"/>
          <w:sz w:val="24"/>
          <w:szCs w:val="24"/>
        </w:rPr>
        <w:t xml:space="preserve">. The variables taken </w:t>
      </w:r>
      <w:commentRangeEnd w:id="5"/>
      <w:r w:rsidR="003A174B">
        <w:rPr>
          <w:rStyle w:val="CommentReference"/>
        </w:rPr>
        <w:commentReference w:id="5"/>
      </w:r>
      <w:r>
        <w:rPr>
          <w:rFonts w:ascii="Times New Roman" w:hAnsi="Times New Roman" w:cs="Times New Roman"/>
          <w:sz w:val="24"/>
          <w:szCs w:val="24"/>
        </w:rPr>
        <w:t xml:space="preserve">out were either </w:t>
      </w:r>
      <w:r w:rsidR="00906CA2">
        <w:rPr>
          <w:rFonts w:ascii="Times New Roman" w:hAnsi="Times New Roman" w:cs="Times New Roman"/>
          <w:sz w:val="24"/>
          <w:szCs w:val="24"/>
        </w:rPr>
        <w:t xml:space="preserve">seen as </w:t>
      </w:r>
      <w:r w:rsidR="00961782">
        <w:rPr>
          <w:rFonts w:ascii="Times New Roman" w:hAnsi="Times New Roman" w:cs="Times New Roman"/>
          <w:sz w:val="24"/>
          <w:szCs w:val="24"/>
        </w:rPr>
        <w:t>unrelated,</w:t>
      </w:r>
      <w:r w:rsidR="00906CA2">
        <w:rPr>
          <w:rFonts w:ascii="Times New Roman" w:hAnsi="Times New Roman" w:cs="Times New Roman"/>
          <w:sz w:val="24"/>
          <w:szCs w:val="24"/>
        </w:rPr>
        <w:t xml:space="preserve"> such as date,</w:t>
      </w:r>
      <w:r w:rsidR="00961782">
        <w:rPr>
          <w:rFonts w:ascii="Times New Roman" w:hAnsi="Times New Roman" w:cs="Times New Roman"/>
          <w:sz w:val="24"/>
          <w:szCs w:val="24"/>
        </w:rPr>
        <w:t xml:space="preserve"> or not relevant. Our model is going to predict the outcome of the play so variables like yards gained or </w:t>
      </w:r>
      <w:r w:rsidR="00961782">
        <w:rPr>
          <w:rFonts w:ascii="Times New Roman" w:hAnsi="Times New Roman" w:cs="Times New Roman"/>
          <w:sz w:val="24"/>
          <w:szCs w:val="24"/>
        </w:rPr>
        <w:lastRenderedPageBreak/>
        <w:t>the intended receiver aren’t applicable as they happen once the play has already happened</w:t>
      </w:r>
      <w:r w:rsidR="00FD2A2F">
        <w:rPr>
          <w:rFonts w:ascii="Times New Roman" w:hAnsi="Times New Roman" w:cs="Times New Roman"/>
          <w:sz w:val="24"/>
          <w:szCs w:val="24"/>
        </w:rPr>
        <w:t>, meaning they are dependent</w:t>
      </w:r>
      <w:r w:rsidR="00961782">
        <w:rPr>
          <w:rFonts w:ascii="Times New Roman" w:hAnsi="Times New Roman" w:cs="Times New Roman"/>
          <w:sz w:val="24"/>
          <w:szCs w:val="24"/>
        </w:rPr>
        <w:t xml:space="preserve">. </w:t>
      </w:r>
      <w:r w:rsidR="00906CA2">
        <w:rPr>
          <w:rFonts w:ascii="Times New Roman" w:hAnsi="Times New Roman" w:cs="Times New Roman"/>
          <w:sz w:val="24"/>
          <w:szCs w:val="24"/>
        </w:rPr>
        <w:t>Our model is going to predict the outcome of the play based on what the defense sees before the play, making those variable</w:t>
      </w:r>
      <w:ins w:id="6" w:author="Gahafer, Allison M C4C USAF USAFA CW/CS03" w:date="2015-10-14T09:55:00Z">
        <w:r w:rsidR="003A174B">
          <w:rPr>
            <w:rFonts w:ascii="Times New Roman" w:hAnsi="Times New Roman" w:cs="Times New Roman"/>
            <w:sz w:val="24"/>
            <w:szCs w:val="24"/>
          </w:rPr>
          <w:t>s</w:t>
        </w:r>
      </w:ins>
      <w:r w:rsidR="00906CA2">
        <w:rPr>
          <w:rFonts w:ascii="Times New Roman" w:hAnsi="Times New Roman" w:cs="Times New Roman"/>
          <w:sz w:val="24"/>
          <w:szCs w:val="24"/>
        </w:rPr>
        <w:t xml:space="preserve"> unusable. </w:t>
      </w:r>
      <w:r w:rsidR="00961782">
        <w:rPr>
          <w:rFonts w:ascii="Times New Roman" w:hAnsi="Times New Roman" w:cs="Times New Roman"/>
          <w:sz w:val="24"/>
          <w:szCs w:val="24"/>
        </w:rPr>
        <w:t xml:space="preserve">Once the data was taken down to the </w:t>
      </w:r>
      <w:ins w:id="7" w:author="Gahafer, Allison M C4C USAF USAFA CW/CS03" w:date="2015-10-14T09:55:00Z">
        <w:r w:rsidR="003A174B">
          <w:rPr>
            <w:rFonts w:ascii="Times New Roman" w:hAnsi="Times New Roman" w:cs="Times New Roman"/>
            <w:sz w:val="24"/>
            <w:szCs w:val="24"/>
          </w:rPr>
          <w:t xml:space="preserve">22 </w:t>
        </w:r>
      </w:ins>
      <w:commentRangeStart w:id="8"/>
      <w:del w:id="9" w:author="Gahafer, Allison M C4C USAF USAFA CW/CS03" w:date="2015-10-14T09:55:00Z">
        <w:r w:rsidR="00FD2A2F" w:rsidDel="003A174B">
          <w:rPr>
            <w:rFonts w:ascii="Times New Roman" w:hAnsi="Times New Roman" w:cs="Times New Roman"/>
            <w:sz w:val="24"/>
            <w:szCs w:val="24"/>
          </w:rPr>
          <w:delText>29</w:delText>
        </w:r>
      </w:del>
      <w:r w:rsidR="00961782">
        <w:rPr>
          <w:rFonts w:ascii="Times New Roman" w:hAnsi="Times New Roman" w:cs="Times New Roman"/>
          <w:sz w:val="24"/>
          <w:szCs w:val="24"/>
        </w:rPr>
        <w:t xml:space="preserve"> variables</w:t>
      </w:r>
      <w:r w:rsidR="00B755BC">
        <w:rPr>
          <w:rFonts w:ascii="Times New Roman" w:hAnsi="Times New Roman" w:cs="Times New Roman"/>
          <w:sz w:val="24"/>
          <w:szCs w:val="24"/>
        </w:rPr>
        <w:t xml:space="preserve"> important variables</w:t>
      </w:r>
      <w:commentRangeEnd w:id="8"/>
      <w:r w:rsidR="003A174B">
        <w:rPr>
          <w:rStyle w:val="CommentReference"/>
        </w:rPr>
        <w:commentReference w:id="8"/>
      </w:r>
      <w:r w:rsidR="00B755BC">
        <w:rPr>
          <w:rFonts w:ascii="Times New Roman" w:hAnsi="Times New Roman" w:cs="Times New Roman"/>
          <w:sz w:val="24"/>
          <w:szCs w:val="24"/>
        </w:rPr>
        <w:t>,</w:t>
      </w:r>
      <w:r w:rsidR="00961782">
        <w:rPr>
          <w:rFonts w:ascii="Times New Roman" w:hAnsi="Times New Roman" w:cs="Times New Roman"/>
          <w:sz w:val="24"/>
          <w:szCs w:val="24"/>
        </w:rPr>
        <w:t xml:space="preserve"> it was imported into Stata. Then to take care of each qualitative measure, for example team name, a dummy variable </w:t>
      </w:r>
      <w:r w:rsidR="00FD2A2F">
        <w:rPr>
          <w:rFonts w:ascii="Times New Roman" w:hAnsi="Times New Roman" w:cs="Times New Roman"/>
          <w:sz w:val="24"/>
          <w:szCs w:val="24"/>
        </w:rPr>
        <w:t>will be</w:t>
      </w:r>
      <w:r w:rsidR="00961782">
        <w:rPr>
          <w:rFonts w:ascii="Times New Roman" w:hAnsi="Times New Roman" w:cs="Times New Roman"/>
          <w:sz w:val="24"/>
          <w:szCs w:val="24"/>
        </w:rPr>
        <w:t xml:space="preserve"> crafted.</w:t>
      </w:r>
    </w:p>
    <w:p w:rsidR="002E6042" w:rsidRDefault="00D56E0E" w:rsidP="007B6813">
      <w:pPr>
        <w:spacing w:after="0" w:line="480" w:lineRule="auto"/>
        <w:rPr>
          <w:rFonts w:ascii="Times New Roman" w:hAnsi="Times New Roman" w:cs="Times New Roman"/>
          <w:b/>
          <w:sz w:val="24"/>
          <w:szCs w:val="24"/>
        </w:rPr>
      </w:pPr>
      <w:r w:rsidRPr="007B6813">
        <w:rPr>
          <w:rFonts w:ascii="Times New Roman" w:hAnsi="Times New Roman" w:cs="Times New Roman"/>
          <w:b/>
          <w:sz w:val="24"/>
          <w:szCs w:val="24"/>
        </w:rPr>
        <w:t>3.</w:t>
      </w:r>
      <w:r w:rsidRPr="007B6813">
        <w:rPr>
          <w:rFonts w:ascii="Times New Roman" w:hAnsi="Times New Roman" w:cs="Times New Roman"/>
          <w:sz w:val="24"/>
          <w:szCs w:val="24"/>
        </w:rPr>
        <w:t xml:space="preserve">  </w:t>
      </w:r>
      <w:r w:rsidRPr="007B6813">
        <w:rPr>
          <w:rFonts w:ascii="Times New Roman" w:hAnsi="Times New Roman" w:cs="Times New Roman"/>
          <w:b/>
          <w:sz w:val="24"/>
          <w:szCs w:val="24"/>
        </w:rPr>
        <w:t>Preliminary Analysis</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Seeing as we are predicting binary outcomes we are going to use a logit/</w:t>
      </w:r>
      <w:proofErr w:type="spellStart"/>
      <w:r w:rsidRPr="002E6042">
        <w:rPr>
          <w:rFonts w:ascii="Times New Roman" w:hAnsi="Times New Roman" w:cs="Times New Roman"/>
          <w:sz w:val="24"/>
        </w:rPr>
        <w:t>probit</w:t>
      </w:r>
      <w:proofErr w:type="spellEnd"/>
      <w:r w:rsidRPr="002E6042">
        <w:rPr>
          <w:rFonts w:ascii="Times New Roman" w:hAnsi="Times New Roman" w:cs="Times New Roman"/>
          <w:sz w:val="24"/>
        </w:rPr>
        <w:t xml:space="preserve"> model, depend</w:t>
      </w:r>
      <w:r w:rsidR="00B755BC">
        <w:rPr>
          <w:rFonts w:ascii="Times New Roman" w:hAnsi="Times New Roman" w:cs="Times New Roman"/>
          <w:sz w:val="24"/>
        </w:rPr>
        <w:t>ing on which model predicts more</w:t>
      </w:r>
      <w:r w:rsidRPr="002E6042">
        <w:rPr>
          <w:rFonts w:ascii="Times New Roman" w:hAnsi="Times New Roman" w:cs="Times New Roman"/>
          <w:sz w:val="24"/>
        </w:rPr>
        <w:t xml:space="preserve"> accurately. </w:t>
      </w:r>
      <w:r w:rsidR="00853728">
        <w:rPr>
          <w:rFonts w:ascii="Times New Roman" w:hAnsi="Times New Roman" w:cs="Times New Roman"/>
          <w:sz w:val="24"/>
        </w:rPr>
        <w:t>Also</w:t>
      </w:r>
      <w:r w:rsidRPr="002E6042">
        <w:rPr>
          <w:rFonts w:ascii="Times New Roman" w:hAnsi="Times New Roman" w:cs="Times New Roman"/>
          <w:sz w:val="24"/>
        </w:rPr>
        <w:t xml:space="preserve"> as our data set is larger than anything we have worked with before the tidying and preparing the data for analysis has been the primary concern</w:t>
      </w:r>
      <w:r w:rsidR="00853728">
        <w:rPr>
          <w:rFonts w:ascii="Times New Roman" w:hAnsi="Times New Roman" w:cs="Times New Roman"/>
          <w:sz w:val="24"/>
        </w:rPr>
        <w:t xml:space="preserve"> and taken the bulk of our time</w:t>
      </w:r>
      <w:r w:rsidRPr="002E6042">
        <w:rPr>
          <w:rFonts w:ascii="Times New Roman" w:hAnsi="Times New Roman" w:cs="Times New Roman"/>
          <w:sz w:val="24"/>
        </w:rPr>
        <w:t xml:space="preserve">. </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Looking at our data further we have</w:t>
      </w:r>
      <w:ins w:id="10" w:author="Gahafer, Allison M C4C USAF USAFA CW/CS03" w:date="2015-10-14T09:55:00Z">
        <w:r w:rsidR="003A174B">
          <w:rPr>
            <w:rFonts w:ascii="Times New Roman" w:hAnsi="Times New Roman" w:cs="Times New Roman"/>
            <w:sz w:val="24"/>
          </w:rPr>
          <w:t xml:space="preserve"> altered </w:t>
        </w:r>
      </w:ins>
      <w:del w:id="11" w:author="Gahafer, Allison M C4C USAF USAFA CW/CS03" w:date="2015-10-14T09:55:00Z">
        <w:r w:rsidRPr="002E6042" w:rsidDel="003A174B">
          <w:rPr>
            <w:rFonts w:ascii="Times New Roman" w:hAnsi="Times New Roman" w:cs="Times New Roman"/>
            <w:sz w:val="24"/>
          </w:rPr>
          <w:delText xml:space="preserve"> tweaked</w:delText>
        </w:r>
      </w:del>
      <w:r w:rsidRPr="002E6042">
        <w:rPr>
          <w:rFonts w:ascii="Times New Roman" w:hAnsi="Times New Roman" w:cs="Times New Roman"/>
          <w:sz w:val="24"/>
        </w:rPr>
        <w:t xml:space="preserve"> our objective. The way the data is structured it would be best to predic</w:t>
      </w:r>
      <w:r w:rsidR="00B755BC">
        <w:rPr>
          <w:rFonts w:ascii="Times New Roman" w:hAnsi="Times New Roman" w:cs="Times New Roman"/>
          <w:sz w:val="24"/>
        </w:rPr>
        <w:t>t the type of play the offense</w:t>
      </w:r>
      <w:r w:rsidRPr="002E6042">
        <w:rPr>
          <w:rFonts w:ascii="Times New Roman" w:hAnsi="Times New Roman" w:cs="Times New Roman"/>
          <w:sz w:val="24"/>
        </w:rPr>
        <w:t xml:space="preserve"> is going to run given their current conditions such as yardage, down, and team, rather than to choice the next play</w:t>
      </w:r>
      <w:ins w:id="12" w:author="Gahafer, Allison M C4C USAF USAFA CW/CS03" w:date="2015-10-14T09:56:00Z">
        <w:r w:rsidR="003A174B">
          <w:rPr>
            <w:rFonts w:ascii="Times New Roman" w:hAnsi="Times New Roman" w:cs="Times New Roman"/>
            <w:sz w:val="24"/>
          </w:rPr>
          <w:t>.</w:t>
        </w:r>
      </w:ins>
      <w:r w:rsidRPr="002E6042">
        <w:rPr>
          <w:rFonts w:ascii="Times New Roman" w:hAnsi="Times New Roman" w:cs="Times New Roman"/>
          <w:sz w:val="24"/>
        </w:rPr>
        <w:t xml:space="preserve"> </w:t>
      </w:r>
      <w:del w:id="13" w:author="Gahafer, Allison M C4C USAF USAFA CW/CS03" w:date="2015-10-14T09:56:00Z">
        <w:r w:rsidRPr="002E6042" w:rsidDel="003A174B">
          <w:rPr>
            <w:rFonts w:ascii="Times New Roman" w:hAnsi="Times New Roman" w:cs="Times New Roman"/>
            <w:sz w:val="24"/>
          </w:rPr>
          <w:delText xml:space="preserve">as we stated in milestone 1. </w:delText>
        </w:r>
      </w:del>
      <w:r w:rsidR="00B755BC">
        <w:rPr>
          <w:rFonts w:ascii="Times New Roman" w:hAnsi="Times New Roman" w:cs="Times New Roman"/>
          <w:sz w:val="24"/>
        </w:rPr>
        <w:t>It is going to be very valuable for the Defensive Coordinator to have an analytical idea of what the offense will call next, and choose the defense’s play accordingly.</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The next two steps in analyzing our data would be to determine if there is any heteroscedasticity throughout our variables, and then to determine which variables would be most significant</w:t>
      </w:r>
      <w:r w:rsidR="00D57068">
        <w:rPr>
          <w:rFonts w:ascii="Times New Roman" w:hAnsi="Times New Roman" w:cs="Times New Roman"/>
          <w:sz w:val="24"/>
        </w:rPr>
        <w:t xml:space="preserve"> to include</w:t>
      </w:r>
      <w:r w:rsidRPr="002E6042">
        <w:rPr>
          <w:rFonts w:ascii="Times New Roman" w:hAnsi="Times New Roman" w:cs="Times New Roman"/>
          <w:sz w:val="24"/>
        </w:rPr>
        <w:t>. There are too many variables to feasibly check each for heteroscedasticity by hand so we need to research some tools to make sure the data is sound. On top of that</w:t>
      </w:r>
      <w:r w:rsidR="00B755BC">
        <w:rPr>
          <w:rFonts w:ascii="Times New Roman" w:hAnsi="Times New Roman" w:cs="Times New Roman"/>
          <w:sz w:val="24"/>
        </w:rPr>
        <w:t>,</w:t>
      </w:r>
      <w:r w:rsidRPr="002E6042">
        <w:rPr>
          <w:rFonts w:ascii="Times New Roman" w:hAnsi="Times New Roman" w:cs="Times New Roman"/>
          <w:sz w:val="24"/>
        </w:rPr>
        <w:t xml:space="preserve"> </w:t>
      </w:r>
      <w:r w:rsidR="00B755BC">
        <w:rPr>
          <w:rFonts w:ascii="Times New Roman" w:hAnsi="Times New Roman" w:cs="Times New Roman"/>
          <w:sz w:val="24"/>
        </w:rPr>
        <w:t>since</w:t>
      </w:r>
      <w:r w:rsidRPr="002E6042">
        <w:rPr>
          <w:rFonts w:ascii="Times New Roman" w:hAnsi="Times New Roman" w:cs="Times New Roman"/>
          <w:sz w:val="24"/>
        </w:rPr>
        <w:t xml:space="preserve"> this data is so large</w:t>
      </w:r>
      <w:r w:rsidR="00B755BC">
        <w:rPr>
          <w:rFonts w:ascii="Times New Roman" w:hAnsi="Times New Roman" w:cs="Times New Roman"/>
          <w:sz w:val="24"/>
        </w:rPr>
        <w:t>,</w:t>
      </w:r>
      <w:r w:rsidRPr="002E6042">
        <w:rPr>
          <w:rFonts w:ascii="Times New Roman" w:hAnsi="Times New Roman" w:cs="Times New Roman"/>
          <w:sz w:val="24"/>
        </w:rPr>
        <w:t xml:space="preserve"> there is some free software such as WEKA</w:t>
      </w:r>
      <w:r w:rsidR="00B755BC">
        <w:rPr>
          <w:rFonts w:ascii="Times New Roman" w:hAnsi="Times New Roman" w:cs="Times New Roman"/>
          <w:sz w:val="24"/>
        </w:rPr>
        <w:t xml:space="preserve"> or RStudio</w:t>
      </w:r>
      <w:r w:rsidRPr="002E6042">
        <w:rPr>
          <w:rFonts w:ascii="Times New Roman" w:hAnsi="Times New Roman" w:cs="Times New Roman"/>
          <w:sz w:val="24"/>
        </w:rPr>
        <w:t xml:space="preserve"> to expedite the process of checking which variables are significant.</w:t>
      </w:r>
      <w:r w:rsidR="00B75BF5">
        <w:rPr>
          <w:rFonts w:ascii="Times New Roman" w:hAnsi="Times New Roman" w:cs="Times New Roman"/>
          <w:sz w:val="24"/>
        </w:rPr>
        <w:t xml:space="preserve"> Once we have more information we can start tackling problems like omitted variable bias if they are present.</w:t>
      </w:r>
    </w:p>
    <w:p w:rsidR="002E6042" w:rsidRP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lastRenderedPageBreak/>
        <w:t>Our model h</w:t>
      </w:r>
      <w:r w:rsidR="00B755BC">
        <w:rPr>
          <w:rFonts w:ascii="Times New Roman" w:hAnsi="Times New Roman" w:cs="Times New Roman"/>
          <w:sz w:val="24"/>
        </w:rPr>
        <w:t>as some significant assumptions; t</w:t>
      </w:r>
      <w:r w:rsidRPr="002E6042">
        <w:rPr>
          <w:rFonts w:ascii="Times New Roman" w:hAnsi="Times New Roman" w:cs="Times New Roman"/>
          <w:sz w:val="24"/>
        </w:rPr>
        <w:t>he biggest being that the play location predicted is dependent on the current conditions and has nothing to do with past plays</w:t>
      </w:r>
      <w:r w:rsidR="00D57068">
        <w:rPr>
          <w:rFonts w:ascii="Times New Roman" w:hAnsi="Times New Roman" w:cs="Times New Roman"/>
          <w:sz w:val="24"/>
        </w:rPr>
        <w:t>. This is not ideal as it is fair to assume a team that has passed three times in a row most likely will run, but the assumption is to keep the project within the scope of our abilities.</w:t>
      </w:r>
      <w:r w:rsidR="00DE4224">
        <w:rPr>
          <w:rFonts w:ascii="Times New Roman" w:hAnsi="Times New Roman" w:cs="Times New Roman"/>
          <w:sz w:val="24"/>
        </w:rPr>
        <w:t xml:space="preserve"> However, it is fair to assume that variables like down or yardage can do a fairly good job accounting for how past plays can impact the current situation.</w:t>
      </w:r>
    </w:p>
    <w:p w:rsidR="002E6042" w:rsidRDefault="002E6042" w:rsidP="002E6042">
      <w:pPr>
        <w:spacing w:after="0" w:line="480" w:lineRule="auto"/>
        <w:ind w:firstLine="720"/>
        <w:rPr>
          <w:rFonts w:ascii="Times New Roman" w:hAnsi="Times New Roman" w:cs="Times New Roman"/>
          <w:sz w:val="24"/>
        </w:rPr>
      </w:pPr>
      <w:r w:rsidRPr="002E6042">
        <w:rPr>
          <w:rFonts w:ascii="Times New Roman" w:hAnsi="Times New Roman" w:cs="Times New Roman"/>
          <w:sz w:val="24"/>
        </w:rPr>
        <w:t>Finally</w:t>
      </w:r>
      <w:r w:rsidR="00B755BC">
        <w:rPr>
          <w:rFonts w:ascii="Times New Roman" w:hAnsi="Times New Roman" w:cs="Times New Roman"/>
          <w:sz w:val="24"/>
        </w:rPr>
        <w:t>,</w:t>
      </w:r>
      <w:r w:rsidRPr="002E6042">
        <w:rPr>
          <w:rFonts w:ascii="Times New Roman" w:hAnsi="Times New Roman" w:cs="Times New Roman"/>
          <w:sz w:val="24"/>
        </w:rPr>
        <w:t xml:space="preserve"> looking at further issues, we have discussed </w:t>
      </w:r>
      <w:r w:rsidR="00B755BC">
        <w:rPr>
          <w:rFonts w:ascii="Times New Roman" w:hAnsi="Times New Roman" w:cs="Times New Roman"/>
          <w:sz w:val="24"/>
        </w:rPr>
        <w:t xml:space="preserve">that </w:t>
      </w:r>
      <w:r w:rsidRPr="002E6042">
        <w:rPr>
          <w:rFonts w:ascii="Times New Roman" w:hAnsi="Times New Roman" w:cs="Times New Roman"/>
          <w:sz w:val="24"/>
        </w:rPr>
        <w:t xml:space="preserve">the most significant </w:t>
      </w:r>
      <w:r w:rsidR="00B755BC">
        <w:rPr>
          <w:rFonts w:ascii="Times New Roman" w:hAnsi="Times New Roman" w:cs="Times New Roman"/>
          <w:sz w:val="24"/>
        </w:rPr>
        <w:t>issue</w:t>
      </w:r>
      <w:r w:rsidRPr="002E6042">
        <w:rPr>
          <w:rFonts w:ascii="Times New Roman" w:hAnsi="Times New Roman" w:cs="Times New Roman"/>
          <w:sz w:val="24"/>
        </w:rPr>
        <w:t xml:space="preserve"> </w:t>
      </w:r>
      <w:r w:rsidR="00B755BC">
        <w:rPr>
          <w:rFonts w:ascii="Times New Roman" w:hAnsi="Times New Roman" w:cs="Times New Roman"/>
          <w:sz w:val="24"/>
        </w:rPr>
        <w:t>is the</w:t>
      </w:r>
      <w:r w:rsidRPr="002E6042">
        <w:rPr>
          <w:rFonts w:ascii="Times New Roman" w:hAnsi="Times New Roman" w:cs="Times New Roman"/>
          <w:sz w:val="24"/>
        </w:rPr>
        <w:t xml:space="preserve"> size of the data set. This will make it difficult to determine significance and heteroscedasticity. Also categorical variables are rampant throughout the data so many dummy variables will have to be introduced to use within our model.</w:t>
      </w:r>
      <w:r w:rsidR="00D57068">
        <w:rPr>
          <w:rFonts w:ascii="Times New Roman" w:hAnsi="Times New Roman" w:cs="Times New Roman"/>
          <w:sz w:val="24"/>
        </w:rPr>
        <w:t xml:space="preserve"> Some variables, such as down, are significant when looking at it as a quantitative number, but deciding whether to classify it as qualitative or not is also an issue present.</w:t>
      </w:r>
      <w:r w:rsidR="00F31166">
        <w:rPr>
          <w:rFonts w:ascii="Times New Roman" w:hAnsi="Times New Roman" w:cs="Times New Roman"/>
          <w:sz w:val="24"/>
        </w:rPr>
        <w:t xml:space="preserve"> One final issue that could be present is multicollinearity. Many of our variables are related to each other, and while Stata is able </w:t>
      </w:r>
      <w:commentRangeStart w:id="14"/>
      <w:del w:id="15" w:author="Gahafer, Allison M C4C USAF USAFA CW/CS03" w:date="2015-10-14T09:57:00Z">
        <w:r w:rsidR="00F31166" w:rsidDel="003A174B">
          <w:rPr>
            <w:rFonts w:ascii="Times New Roman" w:hAnsi="Times New Roman" w:cs="Times New Roman"/>
            <w:sz w:val="24"/>
          </w:rPr>
          <w:delText>to throw out</w:delText>
        </w:r>
      </w:del>
      <w:r w:rsidR="00F31166">
        <w:rPr>
          <w:rFonts w:ascii="Times New Roman" w:hAnsi="Times New Roman" w:cs="Times New Roman"/>
          <w:sz w:val="24"/>
        </w:rPr>
        <w:t xml:space="preserve"> </w:t>
      </w:r>
      <w:commentRangeEnd w:id="14"/>
      <w:r w:rsidR="003A174B">
        <w:rPr>
          <w:rStyle w:val="CommentReference"/>
        </w:rPr>
        <w:commentReference w:id="14"/>
      </w:r>
      <w:r w:rsidR="00F31166">
        <w:rPr>
          <w:rFonts w:ascii="Times New Roman" w:hAnsi="Times New Roman" w:cs="Times New Roman"/>
          <w:sz w:val="24"/>
        </w:rPr>
        <w:t>the ones with perfect collinearity, we have to remain vigilant in understanding our variables. It is very reasonable that many of our factors, like Touch Down count and score, could be too related to both be included in the model even though score could also include field goals.</w:t>
      </w:r>
    </w:p>
    <w:p w:rsidR="00221C82" w:rsidRDefault="001539AB" w:rsidP="002E6042">
      <w:pPr>
        <w:spacing w:after="0" w:line="480" w:lineRule="auto"/>
        <w:ind w:firstLine="720"/>
        <w:rPr>
          <w:rFonts w:ascii="Times New Roman" w:hAnsi="Times New Roman" w:cs="Times New Roman"/>
          <w:sz w:val="24"/>
          <w:szCs w:val="24"/>
        </w:rPr>
      </w:pPr>
      <w:r>
        <w:rPr>
          <w:rFonts w:ascii="Times New Roman" w:hAnsi="Times New Roman" w:cs="Times New Roman"/>
          <w:sz w:val="24"/>
        </w:rPr>
        <w:t>The next step</w:t>
      </w:r>
      <w:r w:rsidR="00221C82">
        <w:rPr>
          <w:rFonts w:ascii="Times New Roman" w:hAnsi="Times New Roman" w:cs="Times New Roman"/>
          <w:sz w:val="24"/>
        </w:rPr>
        <w:t xml:space="preserve"> in our analysis is to determine which </w:t>
      </w:r>
      <w:r>
        <w:rPr>
          <w:rFonts w:ascii="Times New Roman" w:hAnsi="Times New Roman" w:cs="Times New Roman"/>
          <w:sz w:val="24"/>
        </w:rPr>
        <w:t>variables</w:t>
      </w:r>
      <w:r w:rsidR="00221C82">
        <w:rPr>
          <w:rFonts w:ascii="Times New Roman" w:hAnsi="Times New Roman" w:cs="Times New Roman"/>
          <w:sz w:val="24"/>
        </w:rPr>
        <w:t xml:space="preserve"> can do a good job predicting </w:t>
      </w:r>
      <w:r>
        <w:rPr>
          <w:rFonts w:ascii="Times New Roman" w:hAnsi="Times New Roman" w:cs="Times New Roman"/>
          <w:sz w:val="24"/>
        </w:rPr>
        <w:t xml:space="preserve">play calls. We have initially found </w:t>
      </w:r>
      <w:r w:rsidR="00D23640">
        <w:rPr>
          <w:rFonts w:ascii="Times New Roman" w:hAnsi="Times New Roman" w:cs="Times New Roman"/>
          <w:sz w:val="24"/>
        </w:rPr>
        <w:t>d</w:t>
      </w:r>
      <w:r w:rsidR="00D23640" w:rsidRPr="00D23640">
        <w:rPr>
          <w:rFonts w:ascii="Times New Roman" w:hAnsi="Times New Roman" w:cs="Times New Roman"/>
          <w:sz w:val="24"/>
        </w:rPr>
        <w:t>own</w:t>
      </w:r>
      <w:ins w:id="16" w:author="Gahafer, Allison M C4C USAF USAFA CW/CS03" w:date="2015-10-14T09:57:00Z">
        <w:r w:rsidR="003A174B">
          <w:rPr>
            <w:rFonts w:ascii="Times New Roman" w:hAnsi="Times New Roman" w:cs="Times New Roman"/>
            <w:sz w:val="24"/>
          </w:rPr>
          <w:t xml:space="preserve"> number</w:t>
        </w:r>
      </w:ins>
      <w:r w:rsidR="00D23640" w:rsidRPr="00D23640">
        <w:rPr>
          <w:rFonts w:ascii="Times New Roman" w:hAnsi="Times New Roman" w:cs="Times New Roman"/>
          <w:sz w:val="24"/>
        </w:rPr>
        <w:t xml:space="preserve">, </w:t>
      </w:r>
      <w:ins w:id="17" w:author="Gahafer, Allison M C4C USAF USAFA CW/CS03" w:date="2015-10-14T09:58:00Z">
        <w:r w:rsidR="003A174B">
          <w:rPr>
            <w:rFonts w:ascii="Times New Roman" w:hAnsi="Times New Roman" w:cs="Times New Roman"/>
            <w:sz w:val="24"/>
          </w:rPr>
          <w:t xml:space="preserve">yards </w:t>
        </w:r>
      </w:ins>
      <w:r w:rsidR="00D23640" w:rsidRPr="00D23640">
        <w:rPr>
          <w:rFonts w:ascii="Times New Roman" w:hAnsi="Times New Roman" w:cs="Times New Roman"/>
          <w:sz w:val="24"/>
        </w:rPr>
        <w:t>To Go, team score, opponent score, Time under</w:t>
      </w:r>
      <w:ins w:id="18" w:author="Gahafer, Allison M C4C USAF USAFA CW/CS03" w:date="2015-10-14T09:58:00Z">
        <w:r w:rsidR="003A174B">
          <w:rPr>
            <w:rFonts w:ascii="Times New Roman" w:hAnsi="Times New Roman" w:cs="Times New Roman"/>
            <w:sz w:val="24"/>
          </w:rPr>
          <w:t xml:space="preserve"> ?</w:t>
        </w:r>
      </w:ins>
      <w:r w:rsidR="00D23640" w:rsidRPr="00D23640">
        <w:rPr>
          <w:rFonts w:ascii="Times New Roman" w:hAnsi="Times New Roman" w:cs="Times New Roman"/>
          <w:sz w:val="24"/>
        </w:rPr>
        <w:t>, yard line, touchdown count, play percent of goal, first down count, goal to go, success count, absolute score differential</w:t>
      </w:r>
      <w:r w:rsidR="00D23640">
        <w:rPr>
          <w:rFonts w:ascii="Times New Roman" w:hAnsi="Times New Roman" w:cs="Times New Roman"/>
          <w:sz w:val="24"/>
        </w:rPr>
        <w:t xml:space="preserve"> </w:t>
      </w:r>
      <w:r>
        <w:rPr>
          <w:rFonts w:ascii="Times New Roman" w:hAnsi="Times New Roman" w:cs="Times New Roman"/>
          <w:sz w:val="24"/>
        </w:rPr>
        <w:t xml:space="preserve">to be significant in terms of what the offensive play will be, and there metrics can be seen in </w:t>
      </w:r>
      <w:r w:rsidR="00D23640">
        <w:rPr>
          <w:rFonts w:ascii="Times New Roman" w:hAnsi="Times New Roman" w:cs="Times New Roman"/>
          <w:sz w:val="24"/>
        </w:rPr>
        <w:t>Appendix B</w:t>
      </w:r>
      <w:r>
        <w:rPr>
          <w:rFonts w:ascii="Times New Roman" w:hAnsi="Times New Roman" w:cs="Times New Roman"/>
          <w:sz w:val="24"/>
        </w:rPr>
        <w:t>.</w:t>
      </w:r>
      <w:r w:rsidR="00EF387A">
        <w:rPr>
          <w:rFonts w:ascii="Times New Roman" w:hAnsi="Times New Roman" w:cs="Times New Roman"/>
          <w:sz w:val="24"/>
        </w:rPr>
        <w:t xml:space="preserve"> Next steps would be to explore the rest of our explanatory variables and to use that to create a concise model to predict play calls. </w:t>
      </w:r>
      <w:r w:rsidR="0081005E">
        <w:rPr>
          <w:rFonts w:ascii="Times New Roman" w:hAnsi="Times New Roman" w:cs="Times New Roman"/>
          <w:sz w:val="24"/>
        </w:rPr>
        <w:t xml:space="preserve">Our model will most likely be iterative, first having a prediction on play type(run or pass) and then </w:t>
      </w:r>
      <w:r w:rsidR="0081005E">
        <w:rPr>
          <w:rFonts w:ascii="Times New Roman" w:hAnsi="Times New Roman" w:cs="Times New Roman"/>
          <w:sz w:val="24"/>
        </w:rPr>
        <w:lastRenderedPageBreak/>
        <w:t>play location, so further research will be taken on how that can be accomplished. We then can, b</w:t>
      </w:r>
      <w:r w:rsidR="00EF387A">
        <w:rPr>
          <w:rFonts w:ascii="Times New Roman" w:hAnsi="Times New Roman" w:cs="Times New Roman"/>
          <w:sz w:val="24"/>
        </w:rPr>
        <w:t>y taking our model and predicting on other dat</w:t>
      </w:r>
      <w:r w:rsidR="0081005E">
        <w:rPr>
          <w:rFonts w:ascii="Times New Roman" w:hAnsi="Times New Roman" w:cs="Times New Roman"/>
          <w:sz w:val="24"/>
        </w:rPr>
        <w:t xml:space="preserve">a, say the 2014 season data, </w:t>
      </w:r>
      <w:r w:rsidR="00EF387A">
        <w:rPr>
          <w:rFonts w:ascii="Times New Roman" w:hAnsi="Times New Roman" w:cs="Times New Roman"/>
          <w:sz w:val="24"/>
        </w:rPr>
        <w:t xml:space="preserve">calculate the accuracy of our model and </w:t>
      </w:r>
      <w:r w:rsidR="00EF387A" w:rsidRPr="00BB73D8">
        <w:rPr>
          <w:rFonts w:ascii="Times New Roman" w:hAnsi="Times New Roman" w:cs="Times New Roman"/>
          <w:sz w:val="24"/>
          <w:szCs w:val="24"/>
        </w:rPr>
        <w:t>determine its validity.</w:t>
      </w:r>
    </w:p>
    <w:p w:rsidR="00B755BC" w:rsidRDefault="00B755BC" w:rsidP="002E6042">
      <w:pPr>
        <w:spacing w:after="0" w:line="480" w:lineRule="auto"/>
        <w:ind w:firstLine="720"/>
        <w:rPr>
          <w:rFonts w:ascii="Times New Roman" w:hAnsi="Times New Roman" w:cs="Times New Roman"/>
          <w:sz w:val="24"/>
          <w:szCs w:val="24"/>
        </w:rPr>
      </w:pPr>
    </w:p>
    <w:p w:rsidR="00B755BC" w:rsidRDefault="00B755BC"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3659BA" w:rsidRDefault="003659BA" w:rsidP="002E6042">
      <w:pPr>
        <w:spacing w:after="0" w:line="480" w:lineRule="auto"/>
        <w:ind w:firstLine="720"/>
        <w:rPr>
          <w:rFonts w:ascii="Times New Roman" w:hAnsi="Times New Roman" w:cs="Times New Roman"/>
          <w:sz w:val="24"/>
          <w:szCs w:val="24"/>
        </w:rPr>
      </w:pPr>
    </w:p>
    <w:p w:rsidR="00B755BC" w:rsidRPr="00BB73D8" w:rsidRDefault="00B755BC" w:rsidP="009D5EDE">
      <w:pPr>
        <w:spacing w:after="0" w:line="480" w:lineRule="auto"/>
        <w:rPr>
          <w:rFonts w:ascii="Times New Roman" w:hAnsi="Times New Roman" w:cs="Times New Roman"/>
          <w:sz w:val="24"/>
          <w:szCs w:val="24"/>
        </w:rPr>
      </w:pPr>
    </w:p>
    <w:p w:rsidR="00BB73D8" w:rsidRPr="00BB73D8" w:rsidRDefault="00BB73D8" w:rsidP="00BB73D8">
      <w:pPr>
        <w:ind w:firstLine="720"/>
        <w:jc w:val="center"/>
        <w:rPr>
          <w:rFonts w:ascii="Times New Roman" w:hAnsi="Times New Roman" w:cs="Times New Roman"/>
          <w:sz w:val="24"/>
          <w:szCs w:val="24"/>
        </w:rPr>
      </w:pPr>
      <w:r w:rsidRPr="00BB73D8">
        <w:rPr>
          <w:rFonts w:ascii="Times New Roman" w:hAnsi="Times New Roman" w:cs="Times New Roman"/>
          <w:sz w:val="24"/>
          <w:szCs w:val="24"/>
        </w:rPr>
        <w:lastRenderedPageBreak/>
        <w:t>Works Cited</w:t>
      </w:r>
    </w:p>
    <w:p w:rsidR="00BB73D8" w:rsidRPr="00BB73D8" w:rsidRDefault="00BB73D8" w:rsidP="00BB73D8">
      <w:pPr>
        <w:spacing w:after="0" w:line="240" w:lineRule="auto"/>
        <w:rPr>
          <w:rFonts w:ascii="Times New Roman" w:hAnsi="Times New Roman" w:cs="Times New Roman"/>
          <w:sz w:val="24"/>
          <w:szCs w:val="24"/>
        </w:rPr>
      </w:pPr>
      <w:r w:rsidRPr="00BB73D8">
        <w:rPr>
          <w:rFonts w:ascii="Times New Roman" w:hAnsi="Times New Roman" w:cs="Times New Roman"/>
          <w:color w:val="000000"/>
          <w:sz w:val="24"/>
          <w:szCs w:val="24"/>
          <w:shd w:val="clear" w:color="auto" w:fill="F2F2F2"/>
        </w:rPr>
        <w:t xml:space="preserve">Burke, Brian. </w:t>
      </w:r>
      <w:proofErr w:type="gramStart"/>
      <w:r w:rsidRPr="00BB73D8">
        <w:rPr>
          <w:rFonts w:ascii="Times New Roman" w:hAnsi="Times New Roman" w:cs="Times New Roman"/>
          <w:color w:val="000000"/>
          <w:sz w:val="24"/>
          <w:szCs w:val="24"/>
          <w:shd w:val="clear" w:color="auto" w:fill="F2F2F2"/>
        </w:rPr>
        <w:t>"GB-SEA Analysis."</w:t>
      </w:r>
      <w:proofErr w:type="gramEnd"/>
      <w:r w:rsidRPr="00BB73D8">
        <w:rPr>
          <w:rStyle w:val="apple-converted-space"/>
          <w:rFonts w:ascii="Times New Roman" w:hAnsi="Times New Roman" w:cs="Times New Roman"/>
          <w:color w:val="000000"/>
          <w:sz w:val="24"/>
          <w:szCs w:val="24"/>
          <w:shd w:val="clear" w:color="auto" w:fill="F2F2F2"/>
        </w:rPr>
        <w:t> </w:t>
      </w:r>
      <w:proofErr w:type="gramStart"/>
      <w:r w:rsidRPr="00BB73D8">
        <w:rPr>
          <w:rFonts w:ascii="Times New Roman" w:hAnsi="Times New Roman" w:cs="Times New Roman"/>
          <w:i/>
          <w:iCs/>
          <w:color w:val="000000"/>
          <w:sz w:val="24"/>
          <w:szCs w:val="24"/>
          <w:shd w:val="clear" w:color="auto" w:fill="F2F2F2"/>
        </w:rPr>
        <w:t>Advanced Football Analytics</w:t>
      </w:r>
      <w:r w:rsidRPr="00BB73D8">
        <w:rPr>
          <w:rFonts w:ascii="Times New Roman" w:hAnsi="Times New Roman" w:cs="Times New Roman"/>
          <w:color w:val="000000"/>
          <w:sz w:val="24"/>
          <w:szCs w:val="24"/>
          <w:shd w:val="clear" w:color="auto" w:fill="F2F2F2"/>
        </w:rPr>
        <w:t>.</w:t>
      </w:r>
      <w:proofErr w:type="gramEnd"/>
      <w:r w:rsidRPr="00BB73D8">
        <w:rPr>
          <w:rFonts w:ascii="Times New Roman" w:hAnsi="Times New Roman" w:cs="Times New Roman"/>
          <w:color w:val="000000"/>
          <w:sz w:val="24"/>
          <w:szCs w:val="24"/>
          <w:shd w:val="clear" w:color="auto" w:fill="F2F2F2"/>
        </w:rPr>
        <w:t xml:space="preserve"> </w:t>
      </w:r>
      <w:proofErr w:type="spellStart"/>
      <w:proofErr w:type="gramStart"/>
      <w:r w:rsidRPr="00BB73D8">
        <w:rPr>
          <w:rFonts w:ascii="Times New Roman" w:hAnsi="Times New Roman" w:cs="Times New Roman"/>
          <w:color w:val="000000"/>
          <w:sz w:val="24"/>
          <w:szCs w:val="24"/>
          <w:shd w:val="clear" w:color="auto" w:fill="F2F2F2"/>
        </w:rPr>
        <w:t>N.p</w:t>
      </w:r>
      <w:proofErr w:type="spellEnd"/>
      <w:proofErr w:type="gramEnd"/>
      <w:r w:rsidRPr="00BB73D8">
        <w:rPr>
          <w:rFonts w:ascii="Times New Roman" w:hAnsi="Times New Roman" w:cs="Times New Roman"/>
          <w:color w:val="000000"/>
          <w:sz w:val="24"/>
          <w:szCs w:val="24"/>
          <w:shd w:val="clear" w:color="auto" w:fill="F2F2F2"/>
        </w:rPr>
        <w:t xml:space="preserve">., 19 Jan. 2015. </w:t>
      </w:r>
      <w:proofErr w:type="gramStart"/>
      <w:r w:rsidRPr="00BB73D8">
        <w:rPr>
          <w:rFonts w:ascii="Times New Roman" w:hAnsi="Times New Roman" w:cs="Times New Roman"/>
          <w:color w:val="000000"/>
          <w:sz w:val="24"/>
          <w:szCs w:val="24"/>
          <w:shd w:val="clear" w:color="auto" w:fill="F2F2F2"/>
        </w:rPr>
        <w:t>Web.</w:t>
      </w:r>
      <w:proofErr w:type="gramEnd"/>
    </w:p>
    <w:p w:rsidR="00BB73D8" w:rsidRPr="00BB73D8" w:rsidRDefault="00BB73D8" w:rsidP="00BB73D8">
      <w:pPr>
        <w:rPr>
          <w:rFonts w:ascii="Times New Roman" w:hAnsi="Times New Roman" w:cs="Times New Roman"/>
          <w:sz w:val="24"/>
          <w:szCs w:val="24"/>
        </w:rPr>
      </w:pPr>
    </w:p>
    <w:p w:rsidR="00BB73D8" w:rsidRPr="00BB73D8" w:rsidRDefault="00BB73D8" w:rsidP="00BB73D8">
      <w:pPr>
        <w:rPr>
          <w:rFonts w:ascii="Times New Roman" w:hAnsi="Times New Roman" w:cs="Times New Roman"/>
          <w:sz w:val="24"/>
          <w:szCs w:val="24"/>
        </w:rPr>
      </w:pPr>
      <w:r w:rsidRPr="00BB73D8">
        <w:rPr>
          <w:rFonts w:ascii="Times New Roman" w:hAnsi="Times New Roman" w:cs="Times New Roman"/>
          <w:color w:val="000000"/>
          <w:sz w:val="24"/>
          <w:szCs w:val="24"/>
          <w:shd w:val="clear" w:color="auto" w:fill="F2F2F2"/>
        </w:rPr>
        <w:t xml:space="preserve">Wagner-McGough, Sean. </w:t>
      </w:r>
      <w:proofErr w:type="gramStart"/>
      <w:r w:rsidRPr="00BB73D8">
        <w:rPr>
          <w:rFonts w:ascii="Times New Roman" w:hAnsi="Times New Roman" w:cs="Times New Roman"/>
          <w:color w:val="000000"/>
          <w:sz w:val="24"/>
          <w:szCs w:val="24"/>
          <w:shd w:val="clear" w:color="auto" w:fill="F2F2F2"/>
        </w:rPr>
        <w:t>"Broncos' Director of Analytics Will Help Gary Kubiak with Game Decisions."</w:t>
      </w:r>
      <w:proofErr w:type="gramEnd"/>
      <w:r w:rsidRPr="00BB73D8">
        <w:rPr>
          <w:rStyle w:val="apple-converted-space"/>
          <w:rFonts w:ascii="Times New Roman" w:hAnsi="Times New Roman" w:cs="Times New Roman"/>
          <w:color w:val="000000"/>
          <w:sz w:val="24"/>
          <w:szCs w:val="24"/>
          <w:shd w:val="clear" w:color="auto" w:fill="F2F2F2"/>
        </w:rPr>
        <w:t> </w:t>
      </w:r>
      <w:r w:rsidRPr="00BB73D8">
        <w:rPr>
          <w:rFonts w:ascii="Times New Roman" w:hAnsi="Times New Roman" w:cs="Times New Roman"/>
          <w:i/>
          <w:iCs/>
          <w:color w:val="000000"/>
          <w:sz w:val="24"/>
          <w:szCs w:val="24"/>
          <w:shd w:val="clear" w:color="auto" w:fill="F2F2F2"/>
        </w:rPr>
        <w:t>CBSSports.com</w:t>
      </w:r>
      <w:r w:rsidRPr="00BB73D8">
        <w:rPr>
          <w:rFonts w:ascii="Times New Roman" w:hAnsi="Times New Roman" w:cs="Times New Roman"/>
          <w:color w:val="000000"/>
          <w:sz w:val="24"/>
          <w:szCs w:val="24"/>
          <w:shd w:val="clear" w:color="auto" w:fill="F2F2F2"/>
        </w:rPr>
        <w:t xml:space="preserve">. </w:t>
      </w:r>
      <w:proofErr w:type="spellStart"/>
      <w:proofErr w:type="gramStart"/>
      <w:r w:rsidRPr="00BB73D8">
        <w:rPr>
          <w:rFonts w:ascii="Times New Roman" w:hAnsi="Times New Roman" w:cs="Times New Roman"/>
          <w:color w:val="000000"/>
          <w:sz w:val="24"/>
          <w:szCs w:val="24"/>
          <w:shd w:val="clear" w:color="auto" w:fill="F2F2F2"/>
        </w:rPr>
        <w:t>N.p</w:t>
      </w:r>
      <w:proofErr w:type="spellEnd"/>
      <w:proofErr w:type="gramEnd"/>
      <w:r w:rsidRPr="00BB73D8">
        <w:rPr>
          <w:rFonts w:ascii="Times New Roman" w:hAnsi="Times New Roman" w:cs="Times New Roman"/>
          <w:color w:val="000000"/>
          <w:sz w:val="24"/>
          <w:szCs w:val="24"/>
          <w:shd w:val="clear" w:color="auto" w:fill="F2F2F2"/>
        </w:rPr>
        <w:t xml:space="preserve">., </w:t>
      </w:r>
      <w:proofErr w:type="spellStart"/>
      <w:r w:rsidRPr="00BB73D8">
        <w:rPr>
          <w:rFonts w:ascii="Times New Roman" w:hAnsi="Times New Roman" w:cs="Times New Roman"/>
          <w:color w:val="000000"/>
          <w:sz w:val="24"/>
          <w:szCs w:val="24"/>
          <w:shd w:val="clear" w:color="auto" w:fill="F2F2F2"/>
        </w:rPr>
        <w:t>n.d.</w:t>
      </w:r>
      <w:proofErr w:type="spellEnd"/>
      <w:r w:rsidRPr="00BB73D8">
        <w:rPr>
          <w:rFonts w:ascii="Times New Roman" w:hAnsi="Times New Roman" w:cs="Times New Roman"/>
          <w:color w:val="000000"/>
          <w:sz w:val="24"/>
          <w:szCs w:val="24"/>
          <w:shd w:val="clear" w:color="auto" w:fill="F2F2F2"/>
        </w:rPr>
        <w:t xml:space="preserve"> Web. 27 Aug. 2015.</w:t>
      </w: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2E6042">
      <w:pPr>
        <w:spacing w:after="0" w:line="480" w:lineRule="auto"/>
        <w:ind w:firstLine="720"/>
        <w:rPr>
          <w:rFonts w:ascii="Times New Roman" w:hAnsi="Times New Roman" w:cs="Times New Roman"/>
          <w:sz w:val="24"/>
        </w:rPr>
      </w:pPr>
    </w:p>
    <w:p w:rsidR="00BB73D8" w:rsidRDefault="00BB73D8"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755BC" w:rsidRDefault="00B755BC" w:rsidP="00B755BC">
      <w:pPr>
        <w:spacing w:after="0" w:line="480" w:lineRule="auto"/>
        <w:rPr>
          <w:rFonts w:ascii="Times New Roman" w:hAnsi="Times New Roman" w:cs="Times New Roman"/>
          <w:sz w:val="24"/>
        </w:rPr>
      </w:pPr>
    </w:p>
    <w:p w:rsidR="00BB73D8" w:rsidRDefault="00BB73D8" w:rsidP="00BB73D8">
      <w:pPr>
        <w:spacing w:after="0" w:line="480" w:lineRule="auto"/>
        <w:ind w:firstLine="720"/>
        <w:jc w:val="center"/>
        <w:rPr>
          <w:rFonts w:ascii="Times New Roman" w:hAnsi="Times New Roman" w:cs="Times New Roman"/>
          <w:b/>
          <w:sz w:val="24"/>
        </w:rPr>
      </w:pPr>
      <w:r w:rsidRPr="00BB73D8">
        <w:rPr>
          <w:rFonts w:ascii="Times New Roman" w:hAnsi="Times New Roman" w:cs="Times New Roman"/>
          <w:b/>
          <w:sz w:val="24"/>
        </w:rPr>
        <w:lastRenderedPageBreak/>
        <w:t>Appendix</w:t>
      </w:r>
    </w:p>
    <w:p w:rsidR="001D5C84" w:rsidRPr="001D5C84" w:rsidRDefault="001D5C84" w:rsidP="001D5C84">
      <w:pPr>
        <w:pStyle w:val="ListParagraph"/>
        <w:numPr>
          <w:ilvl w:val="0"/>
          <w:numId w:val="1"/>
        </w:numPr>
        <w:spacing w:after="0" w:line="480" w:lineRule="auto"/>
        <w:jc w:val="center"/>
        <w:rPr>
          <w:rFonts w:ascii="Times New Roman" w:hAnsi="Times New Roman" w:cs="Times New Roman"/>
          <w:b/>
          <w:sz w:val="24"/>
        </w:rPr>
      </w:pPr>
      <w:r>
        <w:rPr>
          <w:rFonts w:ascii="Times New Roman" w:hAnsi="Times New Roman" w:cs="Times New Roman"/>
          <w:b/>
          <w:sz w:val="24"/>
        </w:rPr>
        <w:t>Variable Present in Data</w:t>
      </w:r>
    </w:p>
    <w:p w:rsidR="007C4D57" w:rsidRDefault="001D5C84" w:rsidP="009D5EDE">
      <w:pPr>
        <w:spacing w:after="0" w:line="480" w:lineRule="auto"/>
        <w:ind w:firstLine="720"/>
        <w:jc w:val="center"/>
        <w:rPr>
          <w:rFonts w:ascii="Times New Roman" w:hAnsi="Times New Roman" w:cs="Times New Roman"/>
          <w:sz w:val="24"/>
        </w:rPr>
      </w:pPr>
      <w:r w:rsidRPr="001D5C84">
        <w:rPr>
          <w:noProof/>
        </w:rPr>
        <w:drawing>
          <wp:inline distT="0" distB="0" distL="0" distR="0" wp14:anchorId="74C2B634" wp14:editId="6CD4CD71">
            <wp:extent cx="5943600" cy="235579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5797"/>
                    </a:xfrm>
                    <a:prstGeom prst="rect">
                      <a:avLst/>
                    </a:prstGeom>
                    <a:noFill/>
                    <a:ln>
                      <a:noFill/>
                    </a:ln>
                  </pic:spPr>
                </pic:pic>
              </a:graphicData>
            </a:graphic>
          </wp:inline>
        </w:drawing>
      </w:r>
    </w:p>
    <w:p w:rsidR="001D5C84" w:rsidRDefault="001D5C84" w:rsidP="001D5C84">
      <w:pPr>
        <w:spacing w:after="0" w:line="240" w:lineRule="auto"/>
        <w:ind w:firstLine="720"/>
        <w:rPr>
          <w:rFonts w:ascii="Times New Roman" w:hAnsi="Times New Roman" w:cs="Times New Roman"/>
          <w:sz w:val="24"/>
        </w:rPr>
      </w:pPr>
      <w:r>
        <w:rPr>
          <w:rFonts w:ascii="Times New Roman" w:hAnsi="Times New Roman" w:cs="Times New Roman"/>
          <w:sz w:val="24"/>
        </w:rPr>
        <w:t>*Highlighted variables were originally chosen by us to include in our analysis, the bottom row represents the outcomes we wish to predict</w:t>
      </w:r>
    </w:p>
    <w:p w:rsidR="001D5C84" w:rsidRDefault="001D5C84" w:rsidP="001D5C84">
      <w:pPr>
        <w:spacing w:after="0" w:line="240" w:lineRule="auto"/>
        <w:ind w:firstLine="720"/>
        <w:rPr>
          <w:rFonts w:ascii="Times New Roman" w:hAnsi="Times New Roman" w:cs="Times New Roman"/>
          <w:sz w:val="24"/>
        </w:rPr>
      </w:pPr>
    </w:p>
    <w:p w:rsidR="001D5C84" w:rsidRDefault="001D5C84" w:rsidP="001D5C84">
      <w:pPr>
        <w:spacing w:after="0" w:line="240" w:lineRule="auto"/>
        <w:ind w:firstLine="720"/>
        <w:rPr>
          <w:rFonts w:ascii="Times New Roman" w:hAnsi="Times New Roman" w:cs="Times New Roman"/>
          <w:sz w:val="24"/>
        </w:rPr>
      </w:pPr>
    </w:p>
    <w:p w:rsidR="001D5C84" w:rsidRPr="001D5C84" w:rsidRDefault="001D5C84" w:rsidP="001D5C84">
      <w:pPr>
        <w:pStyle w:val="ListParagraph"/>
        <w:numPr>
          <w:ilvl w:val="0"/>
          <w:numId w:val="1"/>
        </w:numPr>
        <w:spacing w:after="0" w:line="240" w:lineRule="auto"/>
        <w:jc w:val="center"/>
        <w:rPr>
          <w:rFonts w:ascii="Times New Roman" w:hAnsi="Times New Roman" w:cs="Times New Roman"/>
          <w:b/>
          <w:sz w:val="24"/>
        </w:rPr>
      </w:pPr>
      <w:r w:rsidRPr="001D5C84">
        <w:rPr>
          <w:rFonts w:ascii="Times New Roman" w:hAnsi="Times New Roman" w:cs="Times New Roman"/>
          <w:b/>
          <w:sz w:val="24"/>
        </w:rPr>
        <w:t>Initial Logit Regression</w:t>
      </w:r>
    </w:p>
    <w:p w:rsidR="00866A51" w:rsidRDefault="001D5C84" w:rsidP="009D5EDE">
      <w:pPr>
        <w:spacing w:after="0" w:line="480" w:lineRule="auto"/>
        <w:ind w:firstLine="720"/>
        <w:jc w:val="center"/>
        <w:rPr>
          <w:rFonts w:ascii="Times New Roman" w:hAnsi="Times New Roman" w:cs="Times New Roman"/>
          <w:sz w:val="24"/>
        </w:rPr>
      </w:pPr>
      <w:r>
        <w:rPr>
          <w:noProof/>
        </w:rPr>
        <w:drawing>
          <wp:inline distT="0" distB="0" distL="0" distR="0" wp14:anchorId="2076153A" wp14:editId="6D19205E">
            <wp:extent cx="5683111"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3111" cy="3981450"/>
                    </a:xfrm>
                    <a:prstGeom prst="rect">
                      <a:avLst/>
                    </a:prstGeom>
                    <a:noFill/>
                    <a:ln>
                      <a:noFill/>
                    </a:ln>
                  </pic:spPr>
                </pic:pic>
              </a:graphicData>
            </a:graphic>
          </wp:inline>
        </w:drawing>
      </w:r>
    </w:p>
    <w:p w:rsidR="003659BA" w:rsidRDefault="003659BA" w:rsidP="003659BA">
      <w:pPr>
        <w:spacing w:after="0" w:line="480" w:lineRule="auto"/>
        <w:ind w:firstLine="720"/>
        <w:jc w:val="center"/>
        <w:rPr>
          <w:rFonts w:ascii="Times New Roman" w:hAnsi="Times New Roman" w:cs="Times New Roman"/>
          <w:sz w:val="24"/>
        </w:rPr>
      </w:pPr>
      <w:r>
        <w:rPr>
          <w:rFonts w:ascii="Times New Roman" w:hAnsi="Times New Roman" w:cs="Times New Roman"/>
          <w:sz w:val="24"/>
        </w:rPr>
        <w:lastRenderedPageBreak/>
        <w:t>Documentation</w:t>
      </w:r>
    </w:p>
    <w:p w:rsidR="003659BA" w:rsidRPr="001D5C84" w:rsidRDefault="003659BA" w:rsidP="003659BA">
      <w:pPr>
        <w:spacing w:after="0" w:line="480" w:lineRule="auto"/>
        <w:ind w:firstLine="720"/>
        <w:rPr>
          <w:rFonts w:ascii="Times New Roman" w:hAnsi="Times New Roman" w:cs="Times New Roman"/>
          <w:sz w:val="24"/>
        </w:rPr>
      </w:pPr>
      <w:r>
        <w:rPr>
          <w:rFonts w:ascii="Times New Roman" w:hAnsi="Times New Roman" w:cs="Times New Roman"/>
          <w:sz w:val="24"/>
        </w:rPr>
        <w:t>None</w:t>
      </w:r>
    </w:p>
    <w:sectPr w:rsidR="003659BA" w:rsidRPr="001D5C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hafer, Allison M C4C USAF USAFA CW/CS03" w:date="2015-10-14T09:51:00Z" w:initials="GAMCUUC">
    <w:p w:rsidR="003A174B" w:rsidRDefault="003A174B">
      <w:pPr>
        <w:pStyle w:val="CommentText"/>
      </w:pPr>
      <w:r>
        <w:rPr>
          <w:rStyle w:val="CommentReference"/>
        </w:rPr>
        <w:annotationRef/>
      </w:r>
      <w:r>
        <w:t>Kind of a lot in 1 sentence</w:t>
      </w:r>
    </w:p>
  </w:comment>
  <w:comment w:id="3" w:author="Gahafer, Allison M C4C USAF USAFA CW/CS03" w:date="2015-10-14T09:52:00Z" w:initials="GAMCUUC">
    <w:p w:rsidR="003A174B" w:rsidRDefault="003A174B">
      <w:pPr>
        <w:pStyle w:val="CommentText"/>
      </w:pPr>
      <w:r>
        <w:rPr>
          <w:rStyle w:val="CommentReference"/>
        </w:rPr>
        <w:annotationRef/>
      </w:r>
      <w:r>
        <w:t>Any specific team?</w:t>
      </w:r>
    </w:p>
  </w:comment>
  <w:comment w:id="4" w:author="Gahafer, Allison M C4C USAF USAFA CW/CS03" w:date="2015-10-14T09:53:00Z" w:initials="GAMCUUC">
    <w:p w:rsidR="003A174B" w:rsidRDefault="003A174B">
      <w:pPr>
        <w:pStyle w:val="CommentText"/>
      </w:pPr>
      <w:r>
        <w:rPr>
          <w:rStyle w:val="CommentReference"/>
        </w:rPr>
        <w:annotationRef/>
      </w:r>
      <w:r>
        <w:t>How did you pick these variables?</w:t>
      </w:r>
    </w:p>
  </w:comment>
  <w:comment w:id="5" w:author="Gahafer, Allison M C4C USAF USAFA CW/CS03" w:date="2015-10-14T09:54:00Z" w:initials="GAMCUUC">
    <w:p w:rsidR="003A174B" w:rsidRDefault="003A174B">
      <w:pPr>
        <w:pStyle w:val="CommentText"/>
      </w:pPr>
      <w:r>
        <w:rPr>
          <w:rStyle w:val="CommentReference"/>
        </w:rPr>
        <w:annotationRef/>
      </w:r>
      <w:r>
        <w:t>Maybe talk about this before where you say you cut out variables</w:t>
      </w:r>
    </w:p>
  </w:comment>
  <w:comment w:id="8" w:author="Gahafer, Allison M C4C USAF USAFA CW/CS03" w:date="2015-10-14T09:55:00Z" w:initials="GAMCUUC">
    <w:p w:rsidR="003A174B" w:rsidRDefault="003A174B">
      <w:pPr>
        <w:pStyle w:val="CommentText"/>
      </w:pPr>
      <w:r>
        <w:rPr>
          <w:rStyle w:val="CommentReference"/>
        </w:rPr>
        <w:annotationRef/>
      </w:r>
      <w:r>
        <w:t>Huh? 22 variables?</w:t>
      </w:r>
    </w:p>
  </w:comment>
  <w:comment w:id="14" w:author="Gahafer, Allison M C4C USAF USAFA CW/CS03" w:date="2015-10-14T09:57:00Z" w:initials="GAMCUUC">
    <w:p w:rsidR="003A174B" w:rsidRDefault="003A174B">
      <w:pPr>
        <w:pStyle w:val="CommentText"/>
      </w:pPr>
      <w:r>
        <w:rPr>
          <w:rStyle w:val="CommentReference"/>
        </w:rPr>
        <w:annotationRef/>
      </w:r>
      <w:r>
        <w:t>Take care of? Delete?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856" w:rsidRDefault="00763856" w:rsidP="00BB73D8">
      <w:pPr>
        <w:spacing w:after="0" w:line="240" w:lineRule="auto"/>
      </w:pPr>
      <w:r>
        <w:separator/>
      </w:r>
    </w:p>
  </w:endnote>
  <w:endnote w:type="continuationSeparator" w:id="0">
    <w:p w:rsidR="00763856" w:rsidRDefault="00763856" w:rsidP="00BB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856" w:rsidRDefault="00763856" w:rsidP="00BB73D8">
      <w:pPr>
        <w:spacing w:after="0" w:line="240" w:lineRule="auto"/>
      </w:pPr>
      <w:r>
        <w:separator/>
      </w:r>
    </w:p>
  </w:footnote>
  <w:footnote w:type="continuationSeparator" w:id="0">
    <w:p w:rsidR="00763856" w:rsidRDefault="00763856" w:rsidP="00BB7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312D7"/>
    <w:multiLevelType w:val="hybridMultilevel"/>
    <w:tmpl w:val="74CAFF4E"/>
    <w:lvl w:ilvl="0" w:tplc="D35E4F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0E"/>
    <w:rsid w:val="001354A1"/>
    <w:rsid w:val="001539AB"/>
    <w:rsid w:val="001D5C84"/>
    <w:rsid w:val="00221C82"/>
    <w:rsid w:val="00256CF8"/>
    <w:rsid w:val="002D4040"/>
    <w:rsid w:val="002E6042"/>
    <w:rsid w:val="003659BA"/>
    <w:rsid w:val="003A174B"/>
    <w:rsid w:val="003E306E"/>
    <w:rsid w:val="00416685"/>
    <w:rsid w:val="004C79EB"/>
    <w:rsid w:val="005D49F1"/>
    <w:rsid w:val="006F3A84"/>
    <w:rsid w:val="00700B93"/>
    <w:rsid w:val="00725449"/>
    <w:rsid w:val="00763856"/>
    <w:rsid w:val="007B6813"/>
    <w:rsid w:val="007C4D57"/>
    <w:rsid w:val="0081005E"/>
    <w:rsid w:val="00853728"/>
    <w:rsid w:val="00866A51"/>
    <w:rsid w:val="008F7773"/>
    <w:rsid w:val="00906CA2"/>
    <w:rsid w:val="00961782"/>
    <w:rsid w:val="009D5EDE"/>
    <w:rsid w:val="00B56D3B"/>
    <w:rsid w:val="00B755BC"/>
    <w:rsid w:val="00B75BF5"/>
    <w:rsid w:val="00BB2FAB"/>
    <w:rsid w:val="00BB73D8"/>
    <w:rsid w:val="00CD5A70"/>
    <w:rsid w:val="00D00DE1"/>
    <w:rsid w:val="00D23640"/>
    <w:rsid w:val="00D35313"/>
    <w:rsid w:val="00D56E0E"/>
    <w:rsid w:val="00D57068"/>
    <w:rsid w:val="00DE4224"/>
    <w:rsid w:val="00E73C24"/>
    <w:rsid w:val="00EF387A"/>
    <w:rsid w:val="00F31166"/>
    <w:rsid w:val="00FB4E40"/>
    <w:rsid w:val="00FD2A2F"/>
    <w:rsid w:val="00FF3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0E"/>
    <w:pPr>
      <w:ind w:left="720"/>
      <w:contextualSpacing/>
    </w:pPr>
  </w:style>
  <w:style w:type="table" w:styleId="TableGrid">
    <w:name w:val="Table Grid"/>
    <w:basedOn w:val="TableNormal"/>
    <w:uiPriority w:val="59"/>
    <w:rsid w:val="008F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4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57"/>
    <w:rPr>
      <w:rFonts w:ascii="Tahoma" w:hAnsi="Tahoma" w:cs="Tahoma"/>
      <w:sz w:val="16"/>
      <w:szCs w:val="16"/>
    </w:rPr>
  </w:style>
  <w:style w:type="character" w:customStyle="1" w:styleId="apple-converted-space">
    <w:name w:val="apple-converted-space"/>
    <w:basedOn w:val="DefaultParagraphFont"/>
    <w:rsid w:val="00BB73D8"/>
  </w:style>
  <w:style w:type="paragraph" w:styleId="Header">
    <w:name w:val="header"/>
    <w:basedOn w:val="Normal"/>
    <w:link w:val="HeaderChar"/>
    <w:uiPriority w:val="99"/>
    <w:unhideWhenUsed/>
    <w:rsid w:val="00BB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8"/>
  </w:style>
  <w:style w:type="paragraph" w:styleId="Footer">
    <w:name w:val="footer"/>
    <w:basedOn w:val="Normal"/>
    <w:link w:val="FooterChar"/>
    <w:uiPriority w:val="99"/>
    <w:unhideWhenUsed/>
    <w:rsid w:val="00BB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8"/>
  </w:style>
  <w:style w:type="character" w:styleId="CommentReference">
    <w:name w:val="annotation reference"/>
    <w:basedOn w:val="DefaultParagraphFont"/>
    <w:uiPriority w:val="99"/>
    <w:semiHidden/>
    <w:unhideWhenUsed/>
    <w:rsid w:val="003A174B"/>
    <w:rPr>
      <w:sz w:val="16"/>
      <w:szCs w:val="16"/>
    </w:rPr>
  </w:style>
  <w:style w:type="paragraph" w:styleId="CommentText">
    <w:name w:val="annotation text"/>
    <w:basedOn w:val="Normal"/>
    <w:link w:val="CommentTextChar"/>
    <w:uiPriority w:val="99"/>
    <w:semiHidden/>
    <w:unhideWhenUsed/>
    <w:rsid w:val="003A174B"/>
    <w:pPr>
      <w:spacing w:line="240" w:lineRule="auto"/>
    </w:pPr>
    <w:rPr>
      <w:sz w:val="20"/>
      <w:szCs w:val="20"/>
    </w:rPr>
  </w:style>
  <w:style w:type="character" w:customStyle="1" w:styleId="CommentTextChar">
    <w:name w:val="Comment Text Char"/>
    <w:basedOn w:val="DefaultParagraphFont"/>
    <w:link w:val="CommentText"/>
    <w:uiPriority w:val="99"/>
    <w:semiHidden/>
    <w:rsid w:val="003A174B"/>
    <w:rPr>
      <w:sz w:val="20"/>
      <w:szCs w:val="20"/>
    </w:rPr>
  </w:style>
  <w:style w:type="paragraph" w:styleId="CommentSubject">
    <w:name w:val="annotation subject"/>
    <w:basedOn w:val="CommentText"/>
    <w:next w:val="CommentText"/>
    <w:link w:val="CommentSubjectChar"/>
    <w:uiPriority w:val="99"/>
    <w:semiHidden/>
    <w:unhideWhenUsed/>
    <w:rsid w:val="003A174B"/>
    <w:rPr>
      <w:b/>
      <w:bCs/>
    </w:rPr>
  </w:style>
  <w:style w:type="character" w:customStyle="1" w:styleId="CommentSubjectChar">
    <w:name w:val="Comment Subject Char"/>
    <w:basedOn w:val="CommentTextChar"/>
    <w:link w:val="CommentSubject"/>
    <w:uiPriority w:val="99"/>
    <w:semiHidden/>
    <w:rsid w:val="003A174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0E"/>
    <w:pPr>
      <w:ind w:left="720"/>
      <w:contextualSpacing/>
    </w:pPr>
  </w:style>
  <w:style w:type="table" w:styleId="TableGrid">
    <w:name w:val="Table Grid"/>
    <w:basedOn w:val="TableNormal"/>
    <w:uiPriority w:val="59"/>
    <w:rsid w:val="008F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4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57"/>
    <w:rPr>
      <w:rFonts w:ascii="Tahoma" w:hAnsi="Tahoma" w:cs="Tahoma"/>
      <w:sz w:val="16"/>
      <w:szCs w:val="16"/>
    </w:rPr>
  </w:style>
  <w:style w:type="character" w:customStyle="1" w:styleId="apple-converted-space">
    <w:name w:val="apple-converted-space"/>
    <w:basedOn w:val="DefaultParagraphFont"/>
    <w:rsid w:val="00BB73D8"/>
  </w:style>
  <w:style w:type="paragraph" w:styleId="Header">
    <w:name w:val="header"/>
    <w:basedOn w:val="Normal"/>
    <w:link w:val="HeaderChar"/>
    <w:uiPriority w:val="99"/>
    <w:unhideWhenUsed/>
    <w:rsid w:val="00BB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3D8"/>
  </w:style>
  <w:style w:type="paragraph" w:styleId="Footer">
    <w:name w:val="footer"/>
    <w:basedOn w:val="Normal"/>
    <w:link w:val="FooterChar"/>
    <w:uiPriority w:val="99"/>
    <w:unhideWhenUsed/>
    <w:rsid w:val="00BB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3D8"/>
  </w:style>
  <w:style w:type="character" w:styleId="CommentReference">
    <w:name w:val="annotation reference"/>
    <w:basedOn w:val="DefaultParagraphFont"/>
    <w:uiPriority w:val="99"/>
    <w:semiHidden/>
    <w:unhideWhenUsed/>
    <w:rsid w:val="003A174B"/>
    <w:rPr>
      <w:sz w:val="16"/>
      <w:szCs w:val="16"/>
    </w:rPr>
  </w:style>
  <w:style w:type="paragraph" w:styleId="CommentText">
    <w:name w:val="annotation text"/>
    <w:basedOn w:val="Normal"/>
    <w:link w:val="CommentTextChar"/>
    <w:uiPriority w:val="99"/>
    <w:semiHidden/>
    <w:unhideWhenUsed/>
    <w:rsid w:val="003A174B"/>
    <w:pPr>
      <w:spacing w:line="240" w:lineRule="auto"/>
    </w:pPr>
    <w:rPr>
      <w:sz w:val="20"/>
      <w:szCs w:val="20"/>
    </w:rPr>
  </w:style>
  <w:style w:type="character" w:customStyle="1" w:styleId="CommentTextChar">
    <w:name w:val="Comment Text Char"/>
    <w:basedOn w:val="DefaultParagraphFont"/>
    <w:link w:val="CommentText"/>
    <w:uiPriority w:val="99"/>
    <w:semiHidden/>
    <w:rsid w:val="003A174B"/>
    <w:rPr>
      <w:sz w:val="20"/>
      <w:szCs w:val="20"/>
    </w:rPr>
  </w:style>
  <w:style w:type="paragraph" w:styleId="CommentSubject">
    <w:name w:val="annotation subject"/>
    <w:basedOn w:val="CommentText"/>
    <w:next w:val="CommentText"/>
    <w:link w:val="CommentSubjectChar"/>
    <w:uiPriority w:val="99"/>
    <w:semiHidden/>
    <w:unhideWhenUsed/>
    <w:rsid w:val="003A174B"/>
    <w:rPr>
      <w:b/>
      <w:bCs/>
    </w:rPr>
  </w:style>
  <w:style w:type="character" w:customStyle="1" w:styleId="CommentSubjectChar">
    <w:name w:val="Comment Subject Char"/>
    <w:basedOn w:val="CommentTextChar"/>
    <w:link w:val="CommentSubject"/>
    <w:uiPriority w:val="99"/>
    <w:semiHidden/>
    <w:rsid w:val="003A17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009048">
      <w:bodyDiv w:val="1"/>
      <w:marLeft w:val="0"/>
      <w:marRight w:val="0"/>
      <w:marTop w:val="0"/>
      <w:marBottom w:val="0"/>
      <w:divBdr>
        <w:top w:val="none" w:sz="0" w:space="0" w:color="auto"/>
        <w:left w:val="none" w:sz="0" w:space="0" w:color="auto"/>
        <w:bottom w:val="none" w:sz="0" w:space="0" w:color="auto"/>
        <w:right w:val="none" w:sz="0" w:space="0" w:color="auto"/>
      </w:divBdr>
    </w:div>
    <w:div w:id="19687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cp:lastPrinted>2015-10-08T16:01:00Z</cp:lastPrinted>
  <dcterms:created xsi:type="dcterms:W3CDTF">2015-10-19T13:37:00Z</dcterms:created>
  <dcterms:modified xsi:type="dcterms:W3CDTF">2015-10-19T13:37:00Z</dcterms:modified>
</cp:coreProperties>
</file>